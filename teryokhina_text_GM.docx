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818E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Правительство Российской Федерации</w:t>
      </w:r>
    </w:p>
    <w:p w14:paraId="03DEE2DB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Государственное образовательное бюджетное учреждение</w:t>
      </w:r>
    </w:p>
    <w:p w14:paraId="18B19CD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высшего профессионального образования</w:t>
      </w:r>
    </w:p>
    <w:p w14:paraId="70DB91B0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3271111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«Национальный исследовательский университет –</w:t>
      </w:r>
    </w:p>
    <w:p w14:paraId="36AA48E6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Высшая школа экономики»</w:t>
      </w:r>
    </w:p>
    <w:p w14:paraId="3DBB5E58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  <w:u w:val="singl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Факультет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Гуманитарных наук</w:t>
      </w:r>
    </w:p>
    <w:p w14:paraId="581F380C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Кафедра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Фундаментальной и компьютерной лингвистики</w:t>
      </w:r>
    </w:p>
    <w:p w14:paraId="40B61BA5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54F6960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shd w:val="clear" w:color="auto" w:fill="FFFFFF"/>
        </w:rPr>
        <w:t>КУРСОВАЯ РАБОТА</w:t>
      </w:r>
    </w:p>
    <w:p w14:paraId="728A58F2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На тему: Формат KWIC для параллельных корпусов: </w:t>
      </w:r>
      <w:r>
        <w:rPr>
          <w:rFonts w:eastAsia="Times New Roman" w:cs="Times New Roman"/>
          <w:color w:val="000000"/>
          <w:shd w:val="clear" w:color="auto" w:fill="FFFFFF"/>
        </w:rPr>
        <w:br/>
        <w:t xml:space="preserve">пакет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search_kwic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для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Python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40832A49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02F9FB6E" w14:textId="77777777" w:rsidR="003A219C" w:rsidRDefault="003A219C">
      <w:pPr>
        <w:ind w:left="3540" w:right="282" w:firstLine="708"/>
      </w:pPr>
    </w:p>
    <w:p w14:paraId="4B2F5452" w14:textId="77777777" w:rsidR="003A219C" w:rsidRDefault="00B67113">
      <w:pPr>
        <w:ind w:left="3540" w:right="282" w:firstLine="708"/>
      </w:pPr>
      <w:r>
        <w:t xml:space="preserve">Студентка группы </w:t>
      </w:r>
      <w:r>
        <w:rPr>
          <w:b/>
        </w:rPr>
        <w:t>№ 152</w:t>
      </w:r>
    </w:p>
    <w:p w14:paraId="71C2B1D1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Терехина Мария Дмитриевна</w:t>
      </w:r>
    </w:p>
    <w:p w14:paraId="552CA293" w14:textId="77777777" w:rsidR="003A219C" w:rsidRDefault="00B67113">
      <w:pPr>
        <w:ind w:left="3404" w:right="282" w:firstLine="848"/>
      </w:pPr>
      <w:r>
        <w:t>Научный руководитель</w:t>
      </w:r>
    </w:p>
    <w:p w14:paraId="2C65C0CA" w14:textId="77777777" w:rsidR="003A219C" w:rsidRDefault="00B67113">
      <w:pPr>
        <w:ind w:left="4112" w:right="282" w:firstLine="136"/>
        <w:rPr>
          <w:u w:val="single"/>
        </w:rPr>
      </w:pPr>
      <w:r>
        <w:rPr>
          <w:u w:val="single"/>
        </w:rPr>
        <w:t xml:space="preserve">Старший преподаватель факультета </w:t>
      </w:r>
    </w:p>
    <w:p w14:paraId="56A1C1A0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гуманитарных наук Мороз Г.А.</w:t>
      </w:r>
    </w:p>
    <w:p w14:paraId="168DF277" w14:textId="77777777" w:rsidR="003A219C" w:rsidRDefault="003A219C">
      <w:pPr>
        <w:jc w:val="center"/>
      </w:pPr>
    </w:p>
    <w:p w14:paraId="5E9B82D0" w14:textId="77777777" w:rsidR="003A219C" w:rsidRDefault="003A219C">
      <w:pPr>
        <w:jc w:val="center"/>
      </w:pPr>
    </w:p>
    <w:p w14:paraId="0EF65FA0" w14:textId="77777777" w:rsidR="003A219C" w:rsidRDefault="00B67113">
      <w:pPr>
        <w:ind w:firstLine="0"/>
        <w:jc w:val="center"/>
      </w:pPr>
      <w:proofErr w:type="gramStart"/>
      <w:r>
        <w:t>Москва  2018</w:t>
      </w:r>
      <w:proofErr w:type="gramEnd"/>
    </w:p>
    <w:p w14:paraId="1CBF2C7B" w14:textId="77777777" w:rsidR="003A219C" w:rsidRDefault="00B67113">
      <w:pPr>
        <w:pStyle w:val="1"/>
        <w:spacing w:before="120" w:after="280"/>
      </w:pPr>
      <w:bookmarkStart w:id="0" w:name="_gjdgxs"/>
      <w:bookmarkEnd w:id="0"/>
      <w:r>
        <w:lastRenderedPageBreak/>
        <w:t>Оглавление</w:t>
      </w:r>
    </w:p>
    <w:sdt>
      <w:sdtPr>
        <w:id w:val="-427883361"/>
        <w:docPartObj>
          <w:docPartGallery w:val="Table of Contents"/>
          <w:docPartUnique/>
        </w:docPartObj>
      </w:sdtPr>
      <w:sdtContent>
        <w:p w14:paraId="6D1A3CBA" w14:textId="77777777" w:rsidR="003A219C" w:rsidRDefault="00B67113">
          <w:pPr>
            <w:keepNext/>
            <w:widowControl/>
            <w:tabs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gjdgxs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Оглавление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2</w:t>
            </w:r>
          </w:hyperlink>
        </w:p>
        <w:p w14:paraId="2298A7CE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30j0zll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1.</w:t>
            </w:r>
          </w:hyperlink>
          <w:hyperlink w:anchor="_30j0zll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shd w:val="clear" w:color="auto" w:fill="FFFFFF"/>
              </w:rPr>
              <w:tab/>
            </w:r>
          </w:hyperlink>
          <w:r>
            <w:rPr>
              <w:rFonts w:eastAsia="Times New Roman" w:cs="Times New Roman"/>
              <w:color w:val="000000"/>
              <w:shd w:val="clear" w:color="auto" w:fill="FFFFFF"/>
            </w:rPr>
            <w:t>Введение</w:t>
          </w:r>
          <w:r>
            <w:rPr>
              <w:rFonts w:eastAsia="Times New Roman" w:cs="Times New Roman"/>
              <w:color w:val="000000"/>
              <w:shd w:val="clear" w:color="auto" w:fill="FFFFFF"/>
            </w:rPr>
            <w:tab/>
            <w:t>3</w:t>
          </w:r>
        </w:p>
        <w:p w14:paraId="556A439B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1fob9te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</w:t>
            </w:r>
          </w:hyperlink>
          <w:hyperlink w:anchor="_1fob9te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shd w:val="clear" w:color="auto" w:fill="FFFFFF"/>
              </w:rPr>
              <w:tab/>
            </w:r>
          </w:hyperlink>
          <w:r>
            <w:rPr>
              <w:rFonts w:eastAsia="Times New Roman" w:cs="Times New Roman"/>
              <w:color w:val="000000"/>
              <w:shd w:val="clear" w:color="auto" w:fill="FFFFFF"/>
            </w:rPr>
            <w:t>Разработка</w:t>
          </w:r>
          <w:r>
            <w:rPr>
              <w:rFonts w:eastAsia="Times New Roman" w:cs="Times New Roman"/>
              <w:color w:val="000000"/>
              <w:shd w:val="clear" w:color="auto" w:fill="FFFFFF"/>
            </w:rPr>
            <w:tab/>
            <w:t>4</w:t>
          </w:r>
        </w:p>
        <w:p w14:paraId="68B06CDE" w14:textId="77777777" w:rsidR="003A219C" w:rsidRDefault="00B67113">
          <w:pPr>
            <w:keepNext/>
            <w:widowControl/>
            <w:tabs>
              <w:tab w:val="right" w:pos="8494"/>
            </w:tabs>
            <w:spacing w:after="100"/>
            <w:ind w:left="240"/>
            <w:rPr>
              <w:rFonts w:eastAsia="Times New Roman" w:cs="Times New Roman"/>
              <w:color w:val="000000"/>
              <w:shd w:val="clear" w:color="auto" w:fill="FFFFFF"/>
            </w:rPr>
          </w:pPr>
          <w:hyperlink w:anchor="_3znysh7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2.1. Встроенный переводчик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4</w:t>
            </w:r>
          </w:hyperlink>
        </w:p>
        <w:p w14:paraId="534D7F80" w14:textId="77777777" w:rsidR="003A219C" w:rsidRDefault="00B67113">
          <w:pPr>
            <w:keepNext/>
            <w:widowControl/>
            <w:tabs>
              <w:tab w:val="right" w:pos="8494"/>
            </w:tabs>
            <w:spacing w:after="100"/>
            <w:ind w:left="240"/>
            <w:rPr>
              <w:rFonts w:eastAsia="Times New Roman" w:cs="Times New Roman"/>
              <w:color w:val="000000"/>
              <w:shd w:val="clear" w:color="auto" w:fill="FFFFFF"/>
            </w:rPr>
          </w:pPr>
          <w:hyperlink w:anchor="_2et92p0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2.2. Автоматическое выравнивание текстов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6</w:t>
            </w:r>
          </w:hyperlink>
        </w:p>
        <w:p w14:paraId="5F213F32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tyjcwt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2.1.1 Введение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6</w:t>
            </w:r>
          </w:hyperlink>
        </w:p>
        <w:p w14:paraId="19823802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3dy6vkm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2.2.2 Модель IBM-M2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7</w:t>
            </w:r>
          </w:hyperlink>
        </w:p>
        <w:p w14:paraId="33AB6C36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1t3h5sf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2.2.3. Использование программы Fast Align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13</w:t>
            </w:r>
          </w:hyperlink>
        </w:p>
        <w:p w14:paraId="52631208" w14:textId="77777777" w:rsidR="003A219C" w:rsidRDefault="00B67113">
          <w:pPr>
            <w:keepNext/>
            <w:widowControl/>
            <w:tabs>
              <w:tab w:val="right" w:pos="8494"/>
            </w:tabs>
            <w:spacing w:after="100"/>
            <w:ind w:left="240"/>
            <w:rPr>
              <w:rFonts w:eastAsia="Times New Roman" w:cs="Times New Roman"/>
              <w:color w:val="000000"/>
              <w:shd w:val="clear" w:color="auto" w:fill="FFFFFF"/>
            </w:rPr>
          </w:pPr>
          <w:hyperlink w:anchor="_4d34og8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2.3. Программа на основе моделей универсальных зависимостей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14</w:t>
            </w:r>
          </w:hyperlink>
        </w:p>
        <w:p w14:paraId="3DB7A282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2s8eyo1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2.3.1. Введение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14</w:t>
            </w:r>
          </w:hyperlink>
        </w:p>
        <w:p w14:paraId="48E23AC1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ind w:left="48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3rdcrjn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2.3.2. Алгоритм</w:t>
            </w:r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ab/>
              <w:t>15</w:t>
            </w:r>
          </w:hyperlink>
        </w:p>
        <w:p w14:paraId="29F4DCAD" w14:textId="77777777" w:rsidR="003A219C" w:rsidRDefault="00B67113">
          <w:pPr>
            <w:keepNext/>
            <w:widowControl/>
            <w:tabs>
              <w:tab w:val="left" w:pos="1100"/>
              <w:tab w:val="right" w:pos="849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shd w:val="clear" w:color="auto" w:fill="FFFFFF"/>
            </w:rPr>
          </w:pPr>
          <w:hyperlink w:anchor="_26in1rg">
            <w:r>
              <w:rPr>
                <w:rStyle w:val="IndexLink"/>
                <w:rFonts w:eastAsia="Times New Roman" w:cs="Times New Roman"/>
                <w:webHidden/>
                <w:color w:val="000000"/>
                <w:shd w:val="clear" w:color="auto" w:fill="FFFFFF"/>
              </w:rPr>
              <w:t>3.</w:t>
            </w:r>
          </w:hyperlink>
          <w:hyperlink w:anchor="_26in1rg">
            <w:r>
              <w:rPr>
                <w:rStyle w:val="IndexLink"/>
                <w:rFonts w:ascii="Calibri" w:eastAsia="Calibri" w:hAnsi="Calibri" w:cs="Calibri"/>
                <w:webHidden/>
                <w:color w:val="000000"/>
                <w:sz w:val="22"/>
                <w:szCs w:val="22"/>
                <w:shd w:val="clear" w:color="auto" w:fill="FFFFFF"/>
              </w:rPr>
              <w:tab/>
            </w:r>
          </w:hyperlink>
          <w:r>
            <w:rPr>
              <w:rFonts w:eastAsia="Times New Roman" w:cs="Times New Roman"/>
              <w:color w:val="000000"/>
              <w:shd w:val="clear" w:color="auto" w:fill="FFFFFF"/>
            </w:rPr>
            <w:t>Литература</w:t>
          </w:r>
          <w:r>
            <w:rPr>
              <w:rFonts w:eastAsia="Times New Roman" w:cs="Times New Roman"/>
              <w:color w:val="000000"/>
              <w:shd w:val="clear" w:color="auto" w:fill="FFFFFF"/>
            </w:rPr>
            <w:tab/>
            <w:t>16</w:t>
          </w:r>
        </w:p>
        <w:p w14:paraId="31C2952B" w14:textId="77777777" w:rsidR="003A219C" w:rsidRDefault="00B67113">
          <w:r>
            <w:fldChar w:fldCharType="end"/>
          </w:r>
        </w:p>
      </w:sdtContent>
    </w:sdt>
    <w:p w14:paraId="10E14E91" w14:textId="77777777" w:rsidR="003A219C" w:rsidRDefault="00B67113">
      <w:pPr>
        <w:spacing w:before="0" w:after="160" w:line="259" w:lineRule="auto"/>
      </w:pPr>
      <w:r>
        <w:br w:type="page"/>
      </w:r>
    </w:p>
    <w:p w14:paraId="2E8FD024" w14:textId="77777777" w:rsidR="003A219C" w:rsidRDefault="00B67113">
      <w:pPr>
        <w:pStyle w:val="1"/>
        <w:spacing w:before="120" w:after="280"/>
      </w:pPr>
      <w:bookmarkStart w:id="1" w:name="_30j0zll"/>
      <w:bookmarkEnd w:id="1"/>
      <w:r>
        <w:lastRenderedPageBreak/>
        <w:t>Введение</w:t>
      </w:r>
    </w:p>
    <w:p w14:paraId="5E30C925" w14:textId="77777777" w:rsidR="003A219C" w:rsidRDefault="00B67113">
      <w:r>
        <w:t>KWIC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– это формат представления конкордансов (списка контекстов искомого слова), при котором ключевое слово располагается по центру, слева и справа от него – контекст, помещающийся в строку. Формат KWIC используется многими корпусами, однако ни один из известных нам параллельных корпусов не поддерживает данный формат в полной мере. Например, в параллельном подкорпусе Национального корпуса русского языка в формате KWIC отображаются только контексты на языке запроса</w:t>
      </w:r>
      <w:r>
        <w:rPr>
          <w:rStyle w:val="FootnoteAnchor"/>
        </w:rPr>
        <w:footnoteReference w:id="1"/>
      </w:r>
      <w:r>
        <w:t xml:space="preserve">. Это связано с тем, что нахождение в параллельном тексте фрагмента, соответствующего тексту запроса (далее этот фрагмент текста будет именоваться </w:t>
      </w:r>
      <w:r>
        <w:rPr>
          <w:i/>
        </w:rPr>
        <w:t>переводом</w:t>
      </w:r>
      <w:r>
        <w:t xml:space="preserve">) – достаточно нетривиальная задача. </w:t>
      </w:r>
    </w:p>
    <w:p w14:paraId="10A18901" w14:textId="77777777" w:rsidR="003A219C" w:rsidRDefault="00B67113">
      <w:r>
        <w:t>В 201</w:t>
      </w:r>
      <w:r w:rsidR="00294975">
        <w:t>6</w:t>
      </w:r>
      <w:r>
        <w:t xml:space="preserve"> году в Школе Лингвистики Факультета гуманитарных наук НИУ ВШЭ стартовал проект </w:t>
      </w:r>
      <w:r w:rsidR="00294975">
        <w:rPr>
          <w:lang w:val="en-US"/>
        </w:rPr>
        <w:t>l</w:t>
      </w:r>
      <w:proofErr w:type="spellStart"/>
      <w:r>
        <w:t>ingcorpora</w:t>
      </w:r>
      <w:proofErr w:type="spellEnd"/>
      <w:r>
        <w:t xml:space="preserve">, цель которого – создание пакета для языков программирования </w:t>
      </w:r>
      <w:proofErr w:type="spellStart"/>
      <w:r>
        <w:t>Python</w:t>
      </w:r>
      <w:proofErr w:type="spellEnd"/>
      <w:r>
        <w:t xml:space="preserve"> и R, содержащего API для корпусов текстов. На данный момент пакет для </w:t>
      </w:r>
      <w:proofErr w:type="spellStart"/>
      <w:r>
        <w:t>Python</w:t>
      </w:r>
      <w:proofErr w:type="spellEnd"/>
      <w:r>
        <w:t xml:space="preserve"> включает корпуса следующий языков: </w:t>
      </w:r>
      <w:r>
        <w:rPr>
          <w:highlight w:val="yellow"/>
        </w:rPr>
        <w:t>_</w:t>
      </w:r>
      <w:r>
        <w:t xml:space="preserve">, для R: </w:t>
      </w:r>
      <w:r>
        <w:rPr>
          <w:highlight w:val="yellow"/>
        </w:rPr>
        <w:t>_</w:t>
      </w:r>
      <w:r>
        <w:t xml:space="preserve">. Пакет находится в открытом доступе. Для </w:t>
      </w:r>
      <w:proofErr w:type="spellStart"/>
      <w:r>
        <w:t>Python</w:t>
      </w:r>
      <w:proofErr w:type="spellEnd"/>
      <w:r>
        <w:t xml:space="preserve"> его можно скачать через </w:t>
      </w:r>
      <w:proofErr w:type="spellStart"/>
      <w:r>
        <w:t>pip</w:t>
      </w:r>
      <w:proofErr w:type="spellEnd"/>
      <w:r>
        <w:t xml:space="preserve">, для R </w:t>
      </w:r>
      <w:r>
        <w:commentReference w:id="2"/>
      </w:r>
      <w:r w:rsidR="00294975">
        <w:t>пакет находится на стадии разработки</w:t>
      </w:r>
      <w:r>
        <w:t xml:space="preserve">. </w:t>
      </w:r>
    </w:p>
    <w:p w14:paraId="2011A8CF" w14:textId="77777777" w:rsidR="003A219C" w:rsidRDefault="00B67113">
      <w:r>
        <w:t xml:space="preserve">Поскольку </w:t>
      </w:r>
      <w:proofErr w:type="spellStart"/>
      <w:r>
        <w:t>lingcorpora</w:t>
      </w:r>
      <w:proofErr w:type="spellEnd"/>
      <w:r>
        <w:t xml:space="preserve"> включает API для параллельных корпусов, появилась необходимость в формате KWIC и для них, для унификации выдачи. Предварительный поиск литературы показал, что публикаций или проектов на эту тему нет. В связи с этим разработка алгоритма </w:t>
      </w:r>
      <w:r w:rsidR="00294975">
        <w:t xml:space="preserve">приведения текста к формату </w:t>
      </w:r>
      <w:r w:rsidR="00294975">
        <w:rPr>
          <w:lang w:val="en-US"/>
        </w:rPr>
        <w:t>KWIC</w:t>
      </w:r>
      <w:r>
        <w:t xml:space="preserve"> производилась с нуля. Подробно этапы разработки алгоритма будут описаны в разделе 2.</w:t>
      </w:r>
    </w:p>
    <w:p w14:paraId="6085BE93" w14:textId="77777777" w:rsidR="003A219C" w:rsidRDefault="00B67113">
      <w:r>
        <w:t xml:space="preserve">Поскольку </w:t>
      </w:r>
      <w:proofErr w:type="spellStart"/>
      <w:r>
        <w:t>квикизация</w:t>
      </w:r>
      <w:proofErr w:type="spellEnd"/>
      <w:r>
        <w:t xml:space="preserve"> параллельного текста – не обязательное условие работы параллельных корпусов в </w:t>
      </w:r>
      <w:proofErr w:type="spellStart"/>
      <w:r>
        <w:t>lingcorpora</w:t>
      </w:r>
      <w:proofErr w:type="spellEnd"/>
      <w:r>
        <w:t xml:space="preserve">, было решено вынести этот функционал в отдельный пакет </w:t>
      </w:r>
      <w:commentRangeStart w:id="3"/>
      <w:commentRangeStart w:id="4"/>
      <w:proofErr w:type="spellStart"/>
      <w:r>
        <w:t>search_kwic</w:t>
      </w:r>
      <w:commentRangeEnd w:id="3"/>
      <w:proofErr w:type="spellEnd"/>
      <w:r>
        <w:commentReference w:id="3"/>
      </w:r>
      <w:commentRangeEnd w:id="4"/>
      <w:r w:rsidR="00294975">
        <w:rPr>
          <w:rStyle w:val="ab"/>
          <w:rFonts w:cs="Mangal"/>
        </w:rPr>
        <w:commentReference w:id="4"/>
      </w:r>
      <w:r>
        <w:t xml:space="preserve">, также находящийся в открытом доступе с возможностью установки через </w:t>
      </w:r>
      <w:proofErr w:type="spellStart"/>
      <w:r>
        <w:t>pip</w:t>
      </w:r>
      <w:proofErr w:type="spellEnd"/>
      <w:r>
        <w:t xml:space="preserve">. </w:t>
      </w:r>
    </w:p>
    <w:p w14:paraId="05ED0225" w14:textId="77777777" w:rsidR="003A219C" w:rsidRDefault="00B67113">
      <w:pPr>
        <w:pStyle w:val="1"/>
        <w:spacing w:before="120" w:after="280"/>
      </w:pPr>
      <w:bookmarkStart w:id="5" w:name="_1fob9te"/>
      <w:bookmarkEnd w:id="5"/>
      <w:r>
        <w:lastRenderedPageBreak/>
        <w:t>Разработка</w:t>
      </w:r>
    </w:p>
    <w:p w14:paraId="7077F8C4" w14:textId="3704D388" w:rsidR="003A219C" w:rsidRDefault="00B67113">
      <w:r>
        <w:t xml:space="preserve">Алгоритм </w:t>
      </w:r>
      <w:r w:rsidR="00AA7477">
        <w:t xml:space="preserve">представления текста в формате </w:t>
      </w:r>
      <w:r w:rsidR="00AA7477">
        <w:rPr>
          <w:lang w:val="en-US"/>
        </w:rPr>
        <w:t>KWIC</w:t>
      </w:r>
      <w:r>
        <w:t xml:space="preserve"> подразумевает нахождение в параллельном тексте</w:t>
      </w:r>
      <w:r w:rsidR="00AA7477">
        <w:t xml:space="preserve"> перевода запроса. Архитектура </w:t>
      </w:r>
      <w:proofErr w:type="spellStart"/>
      <w:r w:rsidR="00AA7477">
        <w:t>l</w:t>
      </w:r>
      <w:r>
        <w:t>ingcorpora</w:t>
      </w:r>
      <w:proofErr w:type="spellEnd"/>
      <w:r>
        <w:t xml:space="preserve"> требует также нахождения </w:t>
      </w:r>
      <w:commentRangeStart w:id="6"/>
      <w:commentRangeStart w:id="7"/>
      <w:r>
        <w:t>индексов перевода</w:t>
      </w:r>
      <w:r w:rsidR="00AA7477">
        <w:t xml:space="preserve"> (т.е. индексов начала и конца перевода в строке параллельного текста)</w:t>
      </w:r>
      <w:r>
        <w:t>,</w:t>
      </w:r>
      <w:commentRangeEnd w:id="6"/>
      <w:r>
        <w:commentReference w:id="6"/>
      </w:r>
      <w:commentRangeEnd w:id="7"/>
      <w:r w:rsidR="00AA7477">
        <w:rPr>
          <w:rStyle w:val="ab"/>
          <w:rFonts w:cs="Mangal"/>
        </w:rPr>
        <w:commentReference w:id="7"/>
      </w:r>
      <w:r>
        <w:t xml:space="preserve"> что не составляет труда после того, как сам перевод найден.</w:t>
      </w:r>
    </w:p>
    <w:p w14:paraId="458F614D" w14:textId="77777777" w:rsidR="003A219C" w:rsidRDefault="00B67113">
      <w:r>
        <w:t>В ходе разработки алгоритма было рассмотрено три принципиальных подхода к решению этой задачи: встроенный переводчик, автоматическое выравнивание текстов, программа на основе моделей универсальных зависимостей.  Их устройство и причины отказа от первых двух из них будут описаны в этом разделе.</w:t>
      </w:r>
    </w:p>
    <w:p w14:paraId="2894A89B" w14:textId="77777777" w:rsidR="003A219C" w:rsidRDefault="00B67113">
      <w:pPr>
        <w:pStyle w:val="a7"/>
        <w:spacing w:before="120" w:after="280"/>
      </w:pPr>
      <w:bookmarkStart w:id="8" w:name="_3znysh7"/>
      <w:bookmarkEnd w:id="8"/>
      <w:r>
        <w:t xml:space="preserve">2.1. </w:t>
      </w:r>
      <w:proofErr w:type="gramStart"/>
      <w:r>
        <w:t>Встроенный</w:t>
      </w:r>
      <w:proofErr w:type="gramEnd"/>
      <w:r>
        <w:t xml:space="preserve"> пере</w:t>
      </w:r>
      <w:commentRangeStart w:id="9"/>
      <w:r>
        <w:t>в</w:t>
      </w:r>
      <w:commentRangeEnd w:id="9"/>
      <w:r>
        <w:commentReference w:id="9"/>
      </w:r>
      <w:r>
        <w:t>одчик</w:t>
      </w:r>
    </w:p>
    <w:p w14:paraId="6A150FC8" w14:textId="77777777" w:rsidR="003A219C" w:rsidRDefault="00B67113">
      <w:r>
        <w:t xml:space="preserve">Данный алгоритм предельно прост и устроен следующим образом: </w:t>
      </w:r>
    </w:p>
    <w:p w14:paraId="450B64D1" w14:textId="77777777" w:rsidR="003A219C" w:rsidRDefault="00B67113">
      <w:pPr>
        <w:keepNext/>
        <w:widowControl/>
        <w:numPr>
          <w:ilvl w:val="0"/>
          <w:numId w:val="4"/>
        </w:numPr>
        <w:spacing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Программа получает на вход слово, перевод которого нужно найти в параллельном тексте и сам параллельный текст.</w:t>
      </w:r>
    </w:p>
    <w:p w14:paraId="612774C0" w14:textId="29241926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Происходит обращение к онлай</w:t>
      </w:r>
      <w:ins w:id="10" w:author="Unknown Author" w:date="2018-05-15T18:29:00Z">
        <w:r>
          <w:rPr>
            <w:rFonts w:eastAsia="Times New Roman" w:cs="Times New Roman"/>
            <w:color w:val="000000"/>
            <w:shd w:val="clear" w:color="auto" w:fill="FFFFFF"/>
          </w:rPr>
          <w:t>н</w:t>
        </w:r>
      </w:ins>
      <w:r>
        <w:rPr>
          <w:rFonts w:eastAsia="Times New Roman" w:cs="Times New Roman"/>
          <w:color w:val="000000"/>
          <w:shd w:val="clear" w:color="auto" w:fill="FFFFFF"/>
        </w:rPr>
        <w:t xml:space="preserve">-словарю, в качестве ответа </w:t>
      </w:r>
      <w:r w:rsidR="00AA7477">
        <w:rPr>
          <w:rFonts w:eastAsia="Times New Roman" w:cs="Times New Roman"/>
          <w:color w:val="000000"/>
          <w:shd w:val="clear" w:color="auto" w:fill="FFFFFF"/>
        </w:rPr>
        <w:t xml:space="preserve">возвращается </w:t>
      </w:r>
      <w:r>
        <w:rPr>
          <w:rFonts w:eastAsia="Times New Roman" w:cs="Times New Roman"/>
          <w:color w:val="000000"/>
          <w:shd w:val="clear" w:color="auto" w:fill="FFFFFF"/>
        </w:rPr>
        <w:t>список возможных переводов данного слова.</w:t>
      </w:r>
    </w:p>
    <w:p w14:paraId="41B6C6E3" w14:textId="45059341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Переводы передаются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, </w:t>
      </w:r>
      <w:r w:rsidR="00AA7477">
        <w:rPr>
          <w:rFonts w:eastAsia="Times New Roman" w:cs="Times New Roman"/>
          <w:color w:val="000000"/>
          <w:shd w:val="clear" w:color="auto" w:fill="FFFFFF"/>
        </w:rPr>
        <w:t>возвращаются</w:t>
      </w:r>
      <w:r>
        <w:rPr>
          <w:rFonts w:eastAsia="Times New Roman" w:cs="Times New Roman"/>
          <w:color w:val="000000"/>
          <w:shd w:val="clear" w:color="auto" w:fill="FFFFFF"/>
        </w:rPr>
        <w:t xml:space="preserve"> основы переводов. Весь параллельный текст также передается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. </w:t>
      </w:r>
    </w:p>
    <w:p w14:paraId="1BF8C3D7" w14:textId="77777777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 списке основ параллельного текста производится поиск основ переводов.</w:t>
      </w:r>
    </w:p>
    <w:p w14:paraId="317DCC9F" w14:textId="4BB92FC1" w:rsidR="003A219C" w:rsidRDefault="00B67113">
      <w:pPr>
        <w:keepNext/>
        <w:widowControl/>
        <w:numPr>
          <w:ilvl w:val="0"/>
          <w:numId w:val="4"/>
        </w:numPr>
        <w:spacing w:before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Если основа </w:t>
      </w:r>
      <w:r w:rsidR="00AA7477">
        <w:rPr>
          <w:rFonts w:eastAsia="Times New Roman" w:cs="Times New Roman"/>
          <w:color w:val="000000"/>
          <w:shd w:val="clear" w:color="auto" w:fill="FFFFFF"/>
        </w:rPr>
        <w:t>какого-либо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 найдена среди основ параллельного текста, слово, чья основа совпала с основой </w:t>
      </w:r>
      <w:r w:rsidR="00AA7477">
        <w:rPr>
          <w:rFonts w:eastAsia="Times New Roman" w:cs="Times New Roman"/>
          <w:color w:val="000000"/>
          <w:shd w:val="clear" w:color="auto" w:fill="FFFFFF"/>
        </w:rPr>
        <w:t>одного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, объявляется переводом, </w:t>
      </w:r>
      <w:commentRangeStart w:id="11"/>
      <w:commentRangeStart w:id="12"/>
      <w:r>
        <w:rPr>
          <w:rFonts w:eastAsia="Times New Roman" w:cs="Times New Roman"/>
          <w:color w:val="000000"/>
          <w:shd w:val="clear" w:color="auto" w:fill="FFFFFF"/>
        </w:rPr>
        <w:t>возвращаются его индексы (индексы начала и конца) в параллельном тексте.</w:t>
      </w:r>
      <w:commentRangeEnd w:id="11"/>
      <w:r>
        <w:commentReference w:id="11"/>
      </w:r>
      <w:commentRangeEnd w:id="12"/>
      <w:r w:rsidR="002901F1">
        <w:rPr>
          <w:rStyle w:val="ab"/>
          <w:rFonts w:cs="Mangal"/>
        </w:rPr>
        <w:commentReference w:id="12"/>
      </w:r>
      <w:r>
        <w:rPr>
          <w:rFonts w:eastAsia="Times New Roman" w:cs="Times New Roman"/>
          <w:color w:val="000000"/>
          <w:shd w:val="clear" w:color="auto" w:fill="FFFFFF"/>
        </w:rPr>
        <w:t xml:space="preserve"> Если не найдена, возвращается пустой список (см. Рисунок 1).</w:t>
      </w:r>
    </w:p>
    <w:p w14:paraId="421FCE79" w14:textId="77777777" w:rsidR="003A219C" w:rsidRDefault="00B67113">
      <w:pPr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" behindDoc="0" locked="0" layoutInCell="1" allowOverlap="1" wp14:anchorId="2BF903A7" wp14:editId="0B0DFABC">
            <wp:simplePos x="0" y="0"/>
            <wp:positionH relativeFrom="margin">
              <wp:posOffset>24765</wp:posOffset>
            </wp:positionH>
            <wp:positionV relativeFrom="paragraph">
              <wp:posOffset>262890</wp:posOffset>
            </wp:positionV>
            <wp:extent cx="5391150" cy="6553200"/>
            <wp:effectExtent l="0" t="0" r="0" b="0"/>
            <wp:wrapTopAndBottom/>
            <wp:docPr id="1" name="image6.png" descr="C:\Users\Masha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C:\Users\Masha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987" b="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 Алгоритм работы программы со встроенным переводчиком</w:t>
      </w:r>
    </w:p>
    <w:p w14:paraId="5940C236" w14:textId="676DEE6F" w:rsidR="003A219C" w:rsidRDefault="00B67113">
      <w:r>
        <w:t xml:space="preserve">В качестве онлайн-словаря был выбран сервис </w:t>
      </w:r>
      <w:proofErr w:type="spellStart"/>
      <w:r>
        <w:t>Яндекс.Словари</w:t>
      </w:r>
      <w:proofErr w:type="spellEnd"/>
      <w:r>
        <w:t xml:space="preserve"> (</w:t>
      </w:r>
      <w:hyperlink r:id="rId12">
        <w:r>
          <w:rPr>
            <w:rStyle w:val="InternetLink"/>
            <w:webHidden/>
            <w:color w:val="0563C1"/>
          </w:rPr>
          <w:t>https://tech.yandex.ru/dictionary/</w:t>
        </w:r>
      </w:hyperlink>
      <w:r>
        <w:t xml:space="preserve">). Для этого было несколько причин, в том числе бесплатный доступ к API (с ограничением в 10 000 обращений в сутки) и простота использования. Сервис работает с </w:t>
      </w:r>
      <w:proofErr w:type="spellStart"/>
      <w:r>
        <w:t>get</w:t>
      </w:r>
      <w:proofErr w:type="spellEnd"/>
      <w:r>
        <w:t xml:space="preserve">- и </w:t>
      </w:r>
      <w:proofErr w:type="spellStart"/>
      <w:r>
        <w:t>post</w:t>
      </w:r>
      <w:proofErr w:type="spellEnd"/>
      <w:r>
        <w:t xml:space="preserve">-запросами, возвращает автоматически сгенерированную словарную статью в формате JSON, JSONP или </w:t>
      </w:r>
      <w:r>
        <w:lastRenderedPageBreak/>
        <w:t xml:space="preserve">XML (более подробно см. </w:t>
      </w:r>
      <w:hyperlink r:id="rId13">
        <w:r>
          <w:rPr>
            <w:rStyle w:val="InternetLink"/>
            <w:webHidden/>
            <w:color w:val="0563C1"/>
          </w:rPr>
          <w:t>https://tech.yandex.ru/dictionary/doc/dg/reference/lookup-docpage/</w:t>
        </w:r>
      </w:hyperlink>
      <w:r>
        <w:t>). Дальше страница</w:t>
      </w:r>
      <w:commentRangeStart w:id="13"/>
      <w:r>
        <w:t xml:space="preserve"> обрабатывается </w:t>
      </w:r>
      <w:proofErr w:type="spellStart"/>
      <w:r>
        <w:t>xml</w:t>
      </w:r>
      <w:proofErr w:type="spellEnd"/>
      <w:r>
        <w:t>-парсером,</w:t>
      </w:r>
      <w:commentRangeEnd w:id="13"/>
      <w:r>
        <w:commentReference w:id="13"/>
      </w:r>
      <w:r>
        <w:t xml:space="preserve"> достаются все варианты перевода. </w:t>
      </w:r>
    </w:p>
    <w:p w14:paraId="24676BAF" w14:textId="4A71AFF9" w:rsidR="003A219C" w:rsidRDefault="00B67113">
      <w:r>
        <w:t xml:space="preserve">В качестве </w:t>
      </w:r>
      <w:proofErr w:type="spellStart"/>
      <w:r>
        <w:t>стеммера</w:t>
      </w:r>
      <w:proofErr w:type="spellEnd"/>
      <w:r>
        <w:t xml:space="preserve"> использовался </w:t>
      </w:r>
      <w:proofErr w:type="spellStart"/>
      <w:proofErr w:type="gramStart"/>
      <w:r>
        <w:t>nltk.stem</w:t>
      </w:r>
      <w:proofErr w:type="gramEnd"/>
      <w:r>
        <w:t>.</w:t>
      </w:r>
      <w:commentRangeStart w:id="14"/>
      <w:r w:rsidRPr="003A3BE8">
        <w:t>snowball</w:t>
      </w:r>
      <w:commentRangeEnd w:id="14"/>
      <w:proofErr w:type="spellEnd"/>
      <w:r w:rsidRPr="003A3BE8">
        <w:commentReference w:id="14"/>
      </w:r>
      <w:r w:rsidR="002901F1" w:rsidRPr="003A3BE8">
        <w:t xml:space="preserve"> (</w:t>
      </w:r>
      <w:proofErr w:type="spellStart"/>
      <w:r w:rsidR="002901F1" w:rsidRPr="003A3BE8">
        <w:t>Bird</w:t>
      </w:r>
      <w:proofErr w:type="spellEnd"/>
      <w:r w:rsidR="002901F1" w:rsidRPr="003A3BE8">
        <w:t xml:space="preserve">, </w:t>
      </w:r>
      <w:proofErr w:type="spellStart"/>
      <w:r w:rsidR="002901F1" w:rsidRPr="003A3BE8">
        <w:t>Loper</w:t>
      </w:r>
      <w:proofErr w:type="spellEnd"/>
      <w:r w:rsidR="002901F1" w:rsidRPr="003A3BE8">
        <w:t xml:space="preserve"> 2004)</w:t>
      </w:r>
      <w:r w:rsidRPr="003A3BE8">
        <w:t>.</w:t>
      </w:r>
      <w:r>
        <w:t xml:space="preserve"> Это алгоритм, который следуя ряду правил последовательно отсекает от основы аффиксы, принимая во внимание особенности языка. В данном пакете есть </w:t>
      </w:r>
      <w:proofErr w:type="spellStart"/>
      <w:r>
        <w:t>стеммеры</w:t>
      </w:r>
      <w:proofErr w:type="spellEnd"/>
      <w:r>
        <w:t xml:space="preserve"> для 15 языков, включая русский, однако нет </w:t>
      </w:r>
      <w:proofErr w:type="spellStart"/>
      <w:r>
        <w:t>стеммера</w:t>
      </w:r>
      <w:proofErr w:type="spellEnd"/>
      <w:r>
        <w:t>, например, для польского, что вынуждает для некоторых языков искать другие алгоритмы выделения основы.</w:t>
      </w:r>
    </w:p>
    <w:p w14:paraId="2E9AD8CA" w14:textId="538974DA" w:rsidR="003A219C" w:rsidRDefault="00B67113">
      <w:r>
        <w:t xml:space="preserve">Отказаться от этого метода было решено по нескольким причинам: во-первых, в такой реализации алгоритм имел очень много внешних зависимостей. Пакет </w:t>
      </w:r>
      <w:proofErr w:type="spellStart"/>
      <w:r>
        <w:t>nltk</w:t>
      </w:r>
      <w:proofErr w:type="spellEnd"/>
      <w:r>
        <w:t xml:space="preserve"> часто вызывает проблемы при установке, поэтому иметь такую зависимость кажется нецелесообразным. Во-вторых, в </w:t>
      </w:r>
      <w:proofErr w:type="spellStart"/>
      <w:proofErr w:type="gramStart"/>
      <w:r>
        <w:t>nltk.stem</w:t>
      </w:r>
      <w:proofErr w:type="gramEnd"/>
      <w:r>
        <w:t>.snowball</w:t>
      </w:r>
      <w:proofErr w:type="spellEnd"/>
      <w:r>
        <w:t xml:space="preserve"> сравнительно небольшое количество языков. Это значит, что при добавлении каждого нового языка приходилось бы дополнительно искать алгоритмы </w:t>
      </w:r>
      <w:proofErr w:type="spellStart"/>
      <w:r>
        <w:t>стемминга</w:t>
      </w:r>
      <w:proofErr w:type="spellEnd"/>
      <w:r>
        <w:t xml:space="preserve"> для этих языков. Очевидно, для очень многих языков такого функционала просто не существует. В-третьих, сервис </w:t>
      </w:r>
      <w:proofErr w:type="spellStart"/>
      <w:r>
        <w:t>Яндекс.Словари</w:t>
      </w:r>
      <w:proofErr w:type="spellEnd"/>
      <w:r>
        <w:t xml:space="preserve"> ограничивает число запросов в сутки 10 тысячами, что при интенсивном использовании достаточно малое </w:t>
      </w:r>
      <w:commentRangeStart w:id="15"/>
      <w:r>
        <w:t>количество</w:t>
      </w:r>
      <w:commentRangeEnd w:id="15"/>
      <w:r>
        <w:commentReference w:id="15"/>
      </w:r>
      <w:r w:rsidR="003A3BE8">
        <w:t>, которое может быть исчерпано за несколько десятков запросов</w:t>
      </w:r>
      <w:r>
        <w:t>. И наконец, всем эти сложностям можно было бы найти решение, если бы алгоритм эффективно работал. Однако алгоритм давал непустой ответ лишь примерно в 25% случаев</w:t>
      </w:r>
      <w:r>
        <w:rPr>
          <w:rStyle w:val="FootnoteAnchor"/>
        </w:rPr>
        <w:footnoteReference w:id="2"/>
      </w:r>
      <w:r>
        <w:t>.</w:t>
      </w:r>
    </w:p>
    <w:p w14:paraId="057B8A6A" w14:textId="77777777" w:rsidR="003A219C" w:rsidRDefault="00B67113" w:rsidP="009C141A">
      <w:pPr>
        <w:pStyle w:val="af3"/>
      </w:pPr>
      <w:bookmarkStart w:id="16" w:name="_2et92p0"/>
      <w:bookmarkEnd w:id="16"/>
      <w:r>
        <w:t>2.2. Автоматическое выравнивание текстов</w:t>
      </w:r>
    </w:p>
    <w:p w14:paraId="6F79AD7E" w14:textId="77777777" w:rsidR="003A219C" w:rsidRDefault="00B67113" w:rsidP="009C141A">
      <w:pPr>
        <w:pStyle w:val="af3"/>
        <w:rPr>
          <w:highlight w:val="white"/>
        </w:rPr>
      </w:pPr>
      <w:bookmarkStart w:id="17" w:name="_tyjcwt"/>
      <w:bookmarkEnd w:id="17"/>
      <w:r>
        <w:rPr>
          <w:shd w:val="clear" w:color="auto" w:fill="FFFFFF"/>
        </w:rPr>
        <w:t>2.1.1. Введение</w:t>
      </w:r>
    </w:p>
    <w:p w14:paraId="2A01A253" w14:textId="738E67CA" w:rsidR="003A219C" w:rsidRDefault="00B67113">
      <w:r>
        <w:t xml:space="preserve">На втором этапе разработки алгоритма была рассмотрена возможность применения программы </w:t>
      </w:r>
      <w:commentRangeStart w:id="18"/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commentRangeEnd w:id="18"/>
      <w:proofErr w:type="spellEnd"/>
      <w:r>
        <w:commentReference w:id="18"/>
      </w:r>
      <w:r>
        <w:t xml:space="preserve"> </w:t>
      </w:r>
      <w:r w:rsidR="001B5E47" w:rsidRPr="001B5E47">
        <w:t>(</w:t>
      </w:r>
      <w:r w:rsidR="001B5E47">
        <w:rPr>
          <w:shd w:val="clear" w:color="auto" w:fill="FFFFFF"/>
          <w:lang w:val="en-US"/>
        </w:rPr>
        <w:t>Dryer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et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al</w:t>
      </w:r>
      <w:r w:rsidR="001B5E47" w:rsidRPr="001B5E47">
        <w:rPr>
          <w:shd w:val="clear" w:color="auto" w:fill="FFFFFF"/>
        </w:rPr>
        <w:t xml:space="preserve">. </w:t>
      </w:r>
      <w:r w:rsidR="001B5E47">
        <w:rPr>
          <w:shd w:val="clear" w:color="auto" w:fill="FFFFFF"/>
        </w:rPr>
        <w:t>2013</w:t>
      </w:r>
      <w:r w:rsidR="001B5E47" w:rsidRPr="001B5E47">
        <w:rPr>
          <w:shd w:val="clear" w:color="auto" w:fill="FFFFFF"/>
        </w:rPr>
        <w:t xml:space="preserve">) </w:t>
      </w:r>
      <w:r>
        <w:t>для автоматического выравнивания текстов. Это</w:t>
      </w:r>
      <w:r w:rsidRPr="0085458E">
        <w:t xml:space="preserve"> </w:t>
      </w:r>
      <w:r>
        <w:t>алгоритм</w:t>
      </w:r>
      <w:r w:rsidRPr="0085458E">
        <w:t xml:space="preserve"> </w:t>
      </w:r>
      <w:r>
        <w:t>статистического</w:t>
      </w:r>
      <w:r w:rsidRPr="0085458E">
        <w:t xml:space="preserve"> </w:t>
      </w:r>
      <w:r>
        <w:t>машинного</w:t>
      </w:r>
      <w:r w:rsidRPr="0085458E">
        <w:t xml:space="preserve"> </w:t>
      </w:r>
      <w:r>
        <w:t>перевода</w:t>
      </w:r>
      <w:r w:rsidRPr="0085458E">
        <w:t xml:space="preserve">, </w:t>
      </w:r>
      <w:r>
        <w:t>основан</w:t>
      </w:r>
      <w:r w:rsidR="0085458E">
        <w:t>ный</w:t>
      </w:r>
      <w:r w:rsidR="0085458E" w:rsidRPr="0085458E">
        <w:t xml:space="preserve"> </w:t>
      </w:r>
      <w:r w:rsidR="0085458E">
        <w:t>на</w:t>
      </w:r>
      <w:r w:rsidR="0085458E" w:rsidRPr="0085458E">
        <w:t xml:space="preserve"> </w:t>
      </w:r>
      <w:r w:rsidR="0085458E">
        <w:t>модели</w:t>
      </w:r>
      <w:r w:rsidR="0085458E" w:rsidRPr="0085458E">
        <w:t xml:space="preserve"> «</w:t>
      </w:r>
      <w:r w:rsidR="0085458E">
        <w:t>шумного</w:t>
      </w:r>
      <w:r w:rsidR="0085458E" w:rsidRPr="0085458E">
        <w:t xml:space="preserve"> </w:t>
      </w:r>
      <w:r w:rsidR="0085458E">
        <w:t>канала» или</w:t>
      </w:r>
      <w:r w:rsidR="0085458E" w:rsidRPr="0085458E">
        <w:t xml:space="preserve"> </w:t>
      </w:r>
      <w:r w:rsidRPr="0085458E">
        <w:rPr>
          <w:lang w:val="en-US"/>
        </w:rPr>
        <w:t>Noisy</w:t>
      </w:r>
      <w:r w:rsidRPr="0085458E">
        <w:t xml:space="preserve"> </w:t>
      </w:r>
      <w:r w:rsidRPr="0085458E">
        <w:rPr>
          <w:lang w:val="en-US"/>
        </w:rPr>
        <w:t>Cha</w:t>
      </w:r>
      <w:r w:rsidR="001B5E47">
        <w:rPr>
          <w:lang w:val="en-US"/>
        </w:rPr>
        <w:t>n</w:t>
      </w:r>
      <w:r w:rsidRPr="0085458E">
        <w:rPr>
          <w:lang w:val="en-US"/>
        </w:rPr>
        <w:t>nel</w:t>
      </w:r>
      <w:r w:rsidRPr="0085458E">
        <w:t xml:space="preserve"> </w:t>
      </w:r>
      <w:r w:rsidRPr="0085458E">
        <w:rPr>
          <w:lang w:val="en-US"/>
        </w:rPr>
        <w:t>mode</w:t>
      </w:r>
      <w:commentRangeStart w:id="19"/>
      <w:r w:rsidRPr="0085458E">
        <w:rPr>
          <w:lang w:val="en-US"/>
        </w:rPr>
        <w:t>l</w:t>
      </w:r>
      <w:commentRangeEnd w:id="19"/>
      <w:r>
        <w:commentReference w:id="19"/>
      </w:r>
      <w:r w:rsidR="0085458E" w:rsidRPr="0085458E">
        <w:t xml:space="preserve"> (</w:t>
      </w:r>
      <w:r w:rsidR="0085458E">
        <w:rPr>
          <w:lang w:val="en-US"/>
        </w:rPr>
        <w:t>Brill</w:t>
      </w:r>
      <w:r w:rsidR="0085458E" w:rsidRPr="0085458E">
        <w:t xml:space="preserve">, </w:t>
      </w:r>
      <w:r w:rsidR="0085458E">
        <w:rPr>
          <w:lang w:val="en-US"/>
        </w:rPr>
        <w:lastRenderedPageBreak/>
        <w:t>Moore </w:t>
      </w:r>
      <w:r w:rsidR="0085458E" w:rsidRPr="0085458E">
        <w:t>2000</w:t>
      </w:r>
      <w:r w:rsidRPr="0085458E">
        <w:t xml:space="preserve">). </w:t>
      </w:r>
      <w:r>
        <w:t xml:space="preserve">Модели такого типа применяются в следующей ситуации: </w:t>
      </w:r>
      <w:r w:rsidR="0085458E">
        <w:t>нужно было написать</w:t>
      </w:r>
      <w:r>
        <w:t xml:space="preserve"> какое-то слово </w:t>
      </w:r>
      <w:r>
        <w:rPr>
          <w:rFonts w:ascii="Cambria" w:eastAsia="Cambria" w:hAnsi="Cambria" w:cs="Cambria"/>
          <w:i/>
        </w:rPr>
        <w:t>w</w:t>
      </w:r>
      <w:r>
        <w:t xml:space="preserve">, состоящее из </w:t>
      </w:r>
      <w:r>
        <w:rPr>
          <w:rFonts w:ascii="Cambria" w:eastAsia="Cambria" w:hAnsi="Cambria" w:cs="Cambria"/>
          <w:i/>
        </w:rPr>
        <w:t>k</w:t>
      </w:r>
      <w:r w:rsidR="0085458E">
        <w:t xml:space="preserve"> букв. Однако получилось </w:t>
      </w:r>
      <w:r>
        <w:t xml:space="preserve">слово </w:t>
      </w:r>
      <w:r>
        <w:rPr>
          <w:rFonts w:ascii="Cambria" w:eastAsia="Cambria" w:hAnsi="Cambria" w:cs="Cambria"/>
          <w:i/>
        </w:rPr>
        <w:t>n</w:t>
      </w:r>
      <w:r>
        <w:t xml:space="preserve"> из </w:t>
      </w:r>
      <w:r>
        <w:rPr>
          <w:rFonts w:ascii="Cambria" w:eastAsia="Cambria" w:hAnsi="Cambria" w:cs="Cambria"/>
          <w:i/>
        </w:rPr>
        <w:t>l</w:t>
      </w:r>
      <w:r>
        <w:t xml:space="preserve"> букв (текст как бы прошел через </w:t>
      </w:r>
      <w:r w:rsidR="0085458E">
        <w:t>«</w:t>
      </w:r>
      <w:r>
        <w:t xml:space="preserve">шумный канал» и исказился). Модель шумного канала будет решать задачу предсказания слова </w:t>
      </w:r>
      <w:r>
        <w:rPr>
          <w:rFonts w:ascii="Cambria" w:eastAsia="Cambria" w:hAnsi="Cambria" w:cs="Cambria"/>
          <w:i/>
        </w:rPr>
        <w:t>w</w:t>
      </w:r>
      <w:r>
        <w:t xml:space="preserve"> по получившемуся слову </w:t>
      </w:r>
      <w:r>
        <w:rPr>
          <w:rFonts w:ascii="Cambria" w:eastAsia="Cambria" w:hAnsi="Cambria" w:cs="Cambria"/>
          <w:i/>
        </w:rPr>
        <w:t>n</w:t>
      </w:r>
      <w:r>
        <w:t>. Математически модель записывается следующим образом:</w:t>
      </w:r>
    </w:p>
    <w:p w14:paraId="1BBD2531" w14:textId="77777777" w:rsidR="003A219C" w:rsidRDefault="00B6711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/>
          </m:sSup>
          <m:r>
            <w:rPr>
              <w:rFonts w:ascii="Cambria Math" w:hAnsi="Cambria Math"/>
            </w:rPr>
            <m:t>arg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w∈V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w∨n</m:t>
              </m:r>
            </m:e>
          </m:d>
          <m:r>
            <w:rPr>
              <w:rFonts w:ascii="Cambria Math" w:hAnsi="Cambria Math"/>
            </w:rPr>
            <m:t>,гдеV-списоквсехсловязыка.</m:t>
          </m:r>
        </m:oMath>
      </m:oMathPara>
    </w:p>
    <w:p w14:paraId="424896E0" w14:textId="77777777" w:rsidR="003A219C" w:rsidRDefault="00B67113">
      <w:r>
        <w:t xml:space="preserve">Т.е. предсказанное слово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/>
        </m:sSup>
      </m:oMath>
      <w:r>
        <w:t>– это слово, вероятность которого быть исходным словом при отображении на письме n максимальна.</w:t>
      </w:r>
    </w:p>
    <w:p w14:paraId="75D0F38D" w14:textId="77777777" w:rsidR="003A219C" w:rsidRDefault="00B67113">
      <w:r>
        <w:t>Применяя теорему Байеса получаем:</w:t>
      </w:r>
    </w:p>
    <w:p w14:paraId="6C1C62CE" w14:textId="77777777" w:rsidR="003A219C" w:rsidRDefault="00B67113">
      <w:pPr>
        <w:ind w:firstLine="1276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/>
          </m:sSup>
          <m:r>
            <w:rPr>
              <w:rFonts w:ascii="Cambria Math" w:hAnsi="Cambria Math"/>
            </w:rPr>
            <m:t>arg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w∈V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80758F9" w14:textId="77777777" w:rsidR="003A219C" w:rsidRDefault="00B67113">
      <w:pPr>
        <w:ind w:firstLine="127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w∈V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⋅P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hAnsi="Cambria Math"/>
          </w:rPr>
          <m:t>=arg</m:t>
        </m:r>
      </m:oMath>
      <w:r>
        <w:commentReference w:id="20"/>
      </w:r>
      <w:r w:rsidR="0085458E">
        <w:rPr>
          <w:rStyle w:val="ab"/>
          <w:rFonts w:cs="Mangal"/>
        </w:rPr>
        <w:commentReference w:id="21"/>
      </w:r>
      <w:r w:rsidR="0085458E">
        <w:rPr>
          <w:rStyle w:val="ab"/>
          <w:rFonts w:cs="Mangal"/>
        </w:rPr>
        <w:commentReference w:id="22"/>
      </w:r>
    </w:p>
    <w:p w14:paraId="6CECFDBB" w14:textId="77777777" w:rsidR="003A219C" w:rsidRDefault="00B67113">
      <w:pPr>
        <w:ind w:firstLine="1276"/>
      </w:pPr>
      <m:oMathPara>
        <m:oMath>
          <m:r>
            <w:rPr>
              <w:rFonts w:ascii="Cambria Math" w:hAnsi="Cambria Math"/>
            </w:rPr>
            <m:t>arg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w∈V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14:paraId="5ACECE64" w14:textId="77777777" w:rsidR="003A219C" w:rsidRDefault="00B67113">
      <w:pPr>
        <w:ind w:left="567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-вероятностьдлясловаwбытьошибочнозаписаннымкакn.</m:t>
          </m:r>
        </m:oMath>
      </m:oMathPara>
    </w:p>
    <w:p w14:paraId="4AD0BC0D" w14:textId="77777777" w:rsidR="003A219C" w:rsidRDefault="00B67113">
      <w:pPr>
        <w:ind w:left="567" w:firstLine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-верояностьсловаwвязыке.</m:t>
          </m:r>
        </m:oMath>
      </m:oMathPara>
    </w:p>
    <w:p w14:paraId="44CB23E0" w14:textId="77777777" w:rsidR="003A219C" w:rsidRDefault="00B67113">
      <w:r>
        <w:t xml:space="preserve">Последнее преобразование справедливо, поскольку знаменатель не зависит от w. </w:t>
      </w:r>
    </w:p>
    <w:p w14:paraId="402C2A75" w14:textId="77777777" w:rsidR="003A219C" w:rsidRDefault="00B67113" w:rsidP="009C141A">
      <w:pPr>
        <w:pStyle w:val="af3"/>
        <w:rPr>
          <w:highlight w:val="white"/>
        </w:rPr>
      </w:pPr>
      <w:bookmarkStart w:id="23" w:name="_3dy6vkm"/>
      <w:bookmarkEnd w:id="23"/>
      <w:r>
        <w:rPr>
          <w:shd w:val="clear" w:color="auto" w:fill="FFFFFF"/>
        </w:rPr>
        <w:t>2.2.2. Модель IBM-M2</w:t>
      </w:r>
    </w:p>
    <w:p w14:paraId="79659B6C" w14:textId="77777777" w:rsidR="003A219C" w:rsidRDefault="00B67113">
      <w:r>
        <w:t>Наша модель утроена абсолютно аналогичным образом. Предположим, мы хотим перевести предложение с французского на английский. В таком случае мы будем искать решение следующего уравнения:</w:t>
      </w:r>
    </w:p>
    <w:p w14:paraId="4A088508" w14:textId="77777777" w:rsidR="003A219C" w:rsidRDefault="00B6711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/>
          </m:sSup>
          <m:r>
            <w:rPr>
              <w:rFonts w:ascii="Cambria Math" w:hAnsi="Cambria Math"/>
            </w:rPr>
            <m:t>arg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e∈E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3E4550E" w14:textId="77777777" w:rsidR="003A219C" w:rsidRDefault="00B67113">
      <m:oMathPara>
        <m:oMath>
          <m:r>
            <w:rPr>
              <w:rFonts w:ascii="Cambria Math" w:hAnsi="Cambria Math"/>
            </w:rPr>
            <m:t>arg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e∈E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f∨e</m:t>
              </m:r>
            </m:e>
          </m:d>
        </m:oMath>
      </m:oMathPara>
    </w:p>
    <w:p w14:paraId="299FC910" w14:textId="77777777" w:rsidR="003A219C" w:rsidRDefault="00B67113">
      <w:pPr>
        <w:ind w:firstLine="0"/>
      </w:pPr>
      <m:oMath>
        <m:r>
          <w:rPr>
            <w:rFonts w:ascii="Cambria Math" w:hAnsi="Cambria Math"/>
          </w:rPr>
          <w:lastRenderedPageBreak/>
          <m:t>e-предложениенаанглийскомязыке</m:t>
        </m:r>
      </m:oMath>
      <w:r>
        <w:t>.</w:t>
      </w:r>
    </w:p>
    <w:p w14:paraId="71F12F85" w14:textId="77777777" w:rsidR="003A219C" w:rsidRDefault="00B67113">
      <w:pPr>
        <w:ind w:firstLine="0"/>
      </w:pPr>
      <m:oMath>
        <m:r>
          <w:rPr>
            <w:rFonts w:ascii="Cambria Math" w:hAnsi="Cambria Math"/>
          </w:rPr>
          <m:t>f-предложениенафранцузскомязыке</m:t>
        </m:r>
      </m:oMath>
      <w:r>
        <w:t>.</w:t>
      </w:r>
    </w:p>
    <w:p w14:paraId="4CB8F0CF" w14:textId="77777777" w:rsidR="003A219C" w:rsidRDefault="00B67113">
      <w:pPr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E-всевозможныепредложениянаязыкеe.</m:t>
          </m:r>
        </m:oMath>
      </m:oMathPara>
    </w:p>
    <w:p w14:paraId="6DFB19D3" w14:textId="5DE87B33" w:rsidR="003A219C" w:rsidRDefault="00B67113">
      <w:r>
        <w:t xml:space="preserve">Плюс такой модели в том, что мы можем использовать множитель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для увеличения вклада грамматики языка, на который осуществляется перевод. Проблема в том, что определить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напрямую невозможно. Для решения этой задачи в модель вводятся дополнительные переменные выравнивания: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, которые могут принимать значения </w:t>
      </w:r>
      <m:oMath>
        <m:r>
          <w:rPr>
            <w:rFonts w:ascii="Cambria Math" w:hAnsi="Cambria Math"/>
          </w:rPr>
          <m:t>{0…l}</m:t>
        </m:r>
      </m:oMath>
      <w:r>
        <w:t xml:space="preserve">, где m – количество слов в предложении </w:t>
      </w:r>
      <m:oMath>
        <m:r>
          <w:rPr>
            <w:rFonts w:ascii="Cambria Math" w:hAnsi="Cambria Math"/>
          </w:rPr>
          <m:t>f</m:t>
        </m:r>
      </m:oMath>
      <w:r>
        <w:t xml:space="preserve"> (оригинале), </w:t>
      </w:r>
      <m:oMath>
        <m:r>
          <w:rPr>
            <w:rFonts w:ascii="Cambria Math" w:hAnsi="Cambria Math"/>
          </w:rPr>
          <m:t>l</m:t>
        </m:r>
      </m:oMath>
      <w:r>
        <w:t xml:space="preserve"> – количество слов в предложении </w:t>
      </w:r>
      <m:oMath>
        <m:r>
          <w:rPr>
            <w:rFonts w:ascii="Cambria Math" w:hAnsi="Cambria Math"/>
          </w:rPr>
          <m:t>e</m:t>
        </m:r>
      </m:oMath>
      <w:r>
        <w:t xml:space="preserve"> (переводе). Такая модель, которая включает дополнительные переменные выравнивания называется IBM </w:t>
      </w:r>
      <w:proofErr w:type="spellStart"/>
      <w:r>
        <w:t>model</w:t>
      </w:r>
      <w:proofErr w:type="spellEnd"/>
      <w:r>
        <w:t xml:space="preserve"> 2 (IBM-M2)</w:t>
      </w:r>
      <w:r w:rsidR="0085458E">
        <w:t xml:space="preserve"> </w:t>
      </w:r>
      <w:r w:rsidR="0085458E">
        <w:t>(</w:t>
      </w:r>
      <w:proofErr w:type="spellStart"/>
      <w:r w:rsidR="0085458E">
        <w:t>Collins</w:t>
      </w:r>
      <w:proofErr w:type="spellEnd"/>
      <w:r w:rsidR="0085458E">
        <w:t xml:space="preserve"> 2011)</w:t>
      </w:r>
      <w:commentRangeStart w:id="24"/>
      <w:r>
        <w:t>.</w:t>
      </w:r>
      <w:commentRangeEnd w:id="24"/>
      <w:r>
        <w:commentReference w:id="24"/>
      </w:r>
      <w:r>
        <w:t xml:space="preserve"> </w:t>
      </w:r>
    </w:p>
    <w:p w14:paraId="551AB1AE" w14:textId="77AFB656" w:rsidR="003A219C" w:rsidRDefault="00B67113">
      <w:pPr>
        <w:ind w:firstLine="0"/>
      </w:pPr>
      <w:r>
        <w:rPr>
          <w:b/>
        </w:rPr>
        <w:t>Определение</w:t>
      </w:r>
      <w:r>
        <w:t xml:space="preserve">. IBM-M2 </w:t>
      </w:r>
      <w:proofErr w:type="spellStart"/>
      <w:r>
        <w:t>model</w:t>
      </w:r>
      <w:proofErr w:type="spellEnd"/>
      <w:r>
        <w:t xml:space="preserve"> состоит из конечного множества английский слов </w:t>
      </w:r>
      <w:r>
        <w:rPr>
          <w:rFonts w:ascii="Cambria" w:eastAsia="Cambria" w:hAnsi="Cambria" w:cs="Cambria"/>
          <w:i/>
        </w:rPr>
        <w:t>E</w:t>
      </w:r>
      <w:r>
        <w:t xml:space="preserve">, множества французских слов </w:t>
      </w:r>
      <m:oMath>
        <m:r>
          <w:rPr>
            <w:rFonts w:ascii="Cambria Math" w:hAnsi="Cambria Math"/>
          </w:rPr>
          <m:t>F</m:t>
        </m:r>
      </m:oMath>
      <w:r>
        <w:t xml:space="preserve">, переменных </w:t>
      </w:r>
      <w:r>
        <w:rPr>
          <w:rFonts w:ascii="Cambria" w:eastAsia="Cambria" w:hAnsi="Cambria" w:cs="Cambria"/>
          <w:i/>
        </w:rPr>
        <w:t>M</w:t>
      </w:r>
      <w:r>
        <w:t xml:space="preserve"> и </w:t>
      </w:r>
      <w:r>
        <w:rPr>
          <w:rFonts w:ascii="Cambria" w:eastAsia="Cambria" w:hAnsi="Cambria" w:cs="Cambria"/>
          <w:i/>
        </w:rPr>
        <w:t>L</w:t>
      </w:r>
      <w:r>
        <w:t xml:space="preserve"> определяющих максимальную длину французских и английских предложений соответственно (</w:t>
      </w:r>
      <w:proofErr w:type="spellStart"/>
      <w:r>
        <w:t>Collins</w:t>
      </w:r>
      <w:proofErr w:type="spellEnd"/>
      <w:r>
        <w:t xml:space="preserve"> 2011</w:t>
      </w:r>
      <w:r w:rsidR="0085458E">
        <w:t>: 6</w:t>
      </w:r>
      <w:r>
        <w:t>). Модель описывается следующими параметрами:</w:t>
      </w:r>
    </w:p>
    <w:p w14:paraId="7C1F4E21" w14:textId="77777777" w:rsidR="003A219C" w:rsidRDefault="00B67113">
      <w:pPr>
        <w:keepNext/>
        <w:widowControl/>
        <w:numPr>
          <w:ilvl w:val="0"/>
          <w:numId w:val="5"/>
        </w:numPr>
        <w:spacing w:after="0"/>
        <w:contextualSpacing/>
        <w:rPr>
          <w:color w:val="000000"/>
          <w:highlight w:val="white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f∨e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для каждого </w:t>
      </w:r>
      <m:oMath>
        <m:r>
          <w:rPr>
            <w:rFonts w:ascii="Cambria Math" w:hAnsi="Cambria Math"/>
          </w:rPr>
          <m:t>f∈F,e∈E∪{NULL}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. Параметр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f∨e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может быть интерпретирован как условная вероятность перевести французское слово </w:t>
      </w:r>
      <m:oMath>
        <m:r>
          <w:rPr>
            <w:rFonts w:ascii="Cambria Math" w:hAnsi="Cambria Math"/>
          </w:rPr>
          <m:t>f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как английское слово </w:t>
      </w:r>
      <m:oMath>
        <m:r>
          <w:rPr>
            <w:rFonts w:ascii="Cambria Math" w:hAnsi="Cambria Math"/>
          </w:rPr>
          <m:t>e.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580533BC" w14:textId="77777777" w:rsidR="003A219C" w:rsidRDefault="00B67113">
      <w:pPr>
        <w:keepNext/>
        <w:widowControl/>
        <w:numPr>
          <w:ilvl w:val="0"/>
          <w:numId w:val="5"/>
        </w:numPr>
        <w:spacing w:before="0"/>
        <w:contextualSpacing/>
        <w:rPr>
          <w:i/>
          <w:color w:val="000000"/>
          <w:highlight w:val="white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для каждого </w:t>
      </w:r>
      <m:oMath>
        <m:r>
          <w:rPr>
            <w:rFonts w:ascii="Cambria Math" w:hAnsi="Cambria Math"/>
          </w:rPr>
          <m:t>l∈{1…L},m∈{1…M},i∈{1…m},j∈{0…l}.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Параметр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j∨i,l,m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может быть интерпретирован как вероятность переменной выравнивания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  <w:shd w:val="clear" w:color="auto" w:fill="FFFFFF"/>
        </w:rPr>
        <w:t xml:space="preserve"> принять значение </w:t>
      </w:r>
      <m:oMath>
        <m:r>
          <w:rPr>
            <w:rFonts w:ascii="Cambria Math" w:hAnsi="Cambria Math"/>
          </w:rPr>
          <m:t>j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, учитывая длины </w:t>
      </w:r>
      <m:oMath>
        <m:r>
          <w:rPr>
            <w:rFonts w:ascii="Cambria Math" w:hAnsi="Cambria Math"/>
          </w:rPr>
          <m:t>l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m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французского и английского предложений. </w:t>
      </w:r>
    </w:p>
    <w:p w14:paraId="5A9E94ED" w14:textId="77777777" w:rsidR="003A219C" w:rsidRDefault="00B67113">
      <w:pPr>
        <w:ind w:firstLine="0"/>
      </w:pPr>
      <w:r>
        <w:rPr>
          <w:b/>
        </w:rPr>
        <w:t>Пример</w:t>
      </w:r>
      <w:r>
        <w:t xml:space="preserve">. Чтобы пояснить все вышесказанное, рассмотрим два предложения, где </w:t>
      </w:r>
      <m:oMath>
        <m:r>
          <w:rPr>
            <w:rFonts w:ascii="Cambria Math" w:hAnsi="Cambria Math"/>
          </w:rPr>
          <m:t>l=6,m=7:</m:t>
        </m:r>
      </m:oMath>
    </w:p>
    <w:p w14:paraId="10C43BF1" w14:textId="77777777" w:rsidR="003A219C" w:rsidRDefault="00B67113">
      <m:oMathPara>
        <m:oMath>
          <m:r>
            <w:rPr>
              <w:rFonts w:ascii="Cambria Math" w:hAnsi="Cambria Math"/>
            </w:rPr>
            <m:t>e=theprogrammehasbeenimplemented.</m:t>
          </m:r>
        </m:oMath>
      </m:oMathPara>
    </w:p>
    <w:p w14:paraId="533C38FB" w14:textId="77777777" w:rsidR="003A219C" w:rsidRDefault="00B67113">
      <m:oMathPara>
        <m:oMath>
          <m:r>
            <w:rPr>
              <w:rFonts w:ascii="Cambria Math" w:hAnsi="Cambria Math"/>
            </w:rPr>
            <m:t>f=programmeaetemisenapplication.</m:t>
          </m:r>
        </m:oMath>
      </m:oMathPara>
    </w:p>
    <w:p w14:paraId="4862EA5F" w14:textId="77777777" w:rsidR="003A219C" w:rsidRDefault="00B67113">
      <w:r>
        <w:t xml:space="preserve">В таком случае переменные выравнивания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={2,3,4,5,6,6,6}</m:t>
        </m:r>
      </m:oMath>
      <w:r>
        <w:t xml:space="preserve"> </w:t>
      </w:r>
      <w:r>
        <w:lastRenderedPageBreak/>
        <w:t xml:space="preserve">задают следующее выравнивание: </w:t>
      </w:r>
    </w:p>
    <w:p w14:paraId="15C61BA7" w14:textId="77777777" w:rsidR="003A219C" w:rsidRPr="00294975" w:rsidRDefault="00B67113">
      <w:pPr>
        <w:ind w:left="2124" w:firstLine="707"/>
        <w:rPr>
          <w:rFonts w:ascii="Cambria" w:eastAsia="Cambria" w:hAnsi="Cambria" w:cs="Cambria"/>
          <w:i/>
          <w:lang w:val="en-US"/>
        </w:rPr>
      </w:pPr>
      <w:r w:rsidRPr="00294975">
        <w:rPr>
          <w:rFonts w:ascii="Cambria" w:eastAsia="Cambria" w:hAnsi="Cambria" w:cs="Cambria"/>
          <w:i/>
          <w:lang w:val="en-US"/>
        </w:rPr>
        <w:t xml:space="preserve">Le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⇒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the </w:t>
      </w:r>
      <w:r w:rsidRPr="00294975">
        <w:rPr>
          <w:rFonts w:ascii="Cambria" w:eastAsia="Cambria" w:hAnsi="Cambria" w:cs="Cambria"/>
          <w:i/>
          <w:lang w:val="en-US"/>
        </w:rPr>
        <w:br/>
      </w:r>
      <w:proofErr w:type="spellStart"/>
      <w:r w:rsidRPr="00294975">
        <w:rPr>
          <w:rFonts w:ascii="Cambria" w:eastAsia="Cambria" w:hAnsi="Cambria" w:cs="Cambria"/>
          <w:i/>
          <w:lang w:val="en-US"/>
        </w:rPr>
        <w:t>Programme</w:t>
      </w:r>
      <w:proofErr w:type="spellEnd"/>
      <w:r w:rsidRPr="00294975">
        <w:rPr>
          <w:rFonts w:ascii="Cambria" w:eastAsia="Cambria" w:hAnsi="Cambria" w:cs="Cambria"/>
          <w:i/>
          <w:lang w:val="en-US"/>
        </w:rPr>
        <w:t xml:space="preserve">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⇒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program </w:t>
      </w:r>
      <w:r w:rsidRPr="00294975">
        <w:rPr>
          <w:rFonts w:ascii="Cambria" w:eastAsia="Cambria" w:hAnsi="Cambria" w:cs="Cambria"/>
          <w:i/>
          <w:lang w:val="en-US"/>
        </w:rPr>
        <w:br/>
        <w:t xml:space="preserve"> </w:t>
      </w:r>
      <w:r w:rsidRPr="00294975">
        <w:rPr>
          <w:rFonts w:ascii="Cambria" w:eastAsia="Cambria" w:hAnsi="Cambria" w:cs="Cambria"/>
          <w:i/>
          <w:lang w:val="en-US"/>
        </w:rPr>
        <w:tab/>
        <w:t>a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⇒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has </w:t>
      </w:r>
      <w:r w:rsidRPr="00294975">
        <w:rPr>
          <w:rFonts w:ascii="Cambria" w:eastAsia="Cambria" w:hAnsi="Cambria" w:cs="Cambria"/>
          <w:i/>
          <w:lang w:val="en-US"/>
        </w:rPr>
        <w:br/>
      </w:r>
      <w:r w:rsidRPr="00294975">
        <w:rPr>
          <w:rFonts w:ascii="Cambria" w:eastAsia="Cambria" w:hAnsi="Cambria" w:cs="Cambria"/>
          <w:i/>
          <w:lang w:val="en-US"/>
        </w:rPr>
        <w:tab/>
      </w:r>
      <w:proofErr w:type="spellStart"/>
      <w:r w:rsidRPr="00294975">
        <w:rPr>
          <w:rFonts w:ascii="Cambria" w:eastAsia="Cambria" w:hAnsi="Cambria" w:cs="Cambria"/>
          <w:i/>
          <w:lang w:val="en-US"/>
        </w:rPr>
        <w:t>ete</w:t>
      </w:r>
      <w:proofErr w:type="spellEnd"/>
      <w:r w:rsidRPr="00294975">
        <w:rPr>
          <w:rFonts w:ascii="Cambria" w:eastAsia="Cambria" w:hAnsi="Cambria" w:cs="Cambria"/>
          <w:i/>
          <w:lang w:val="en-US"/>
        </w:rPr>
        <w:tab/>
        <w:t xml:space="preserve">⇒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been </w:t>
      </w:r>
      <w:r w:rsidRPr="00294975">
        <w:rPr>
          <w:rFonts w:ascii="Cambria" w:eastAsia="Cambria" w:hAnsi="Cambria" w:cs="Cambria"/>
          <w:i/>
          <w:lang w:val="en-US"/>
        </w:rPr>
        <w:br/>
      </w:r>
      <w:r w:rsidRPr="00294975">
        <w:rPr>
          <w:rFonts w:ascii="Cambria" w:eastAsia="Cambria" w:hAnsi="Cambria" w:cs="Cambria"/>
          <w:i/>
          <w:lang w:val="en-US"/>
        </w:rPr>
        <w:tab/>
      </w:r>
      <w:proofErr w:type="spellStart"/>
      <w:r w:rsidRPr="00294975">
        <w:rPr>
          <w:rFonts w:ascii="Cambria" w:eastAsia="Cambria" w:hAnsi="Cambria" w:cs="Cambria"/>
          <w:i/>
          <w:lang w:val="en-US"/>
        </w:rPr>
        <w:t>mis</w:t>
      </w:r>
      <w:proofErr w:type="spellEnd"/>
      <w:r w:rsidRPr="00294975">
        <w:rPr>
          <w:rFonts w:ascii="Cambria" w:eastAsia="Cambria" w:hAnsi="Cambria" w:cs="Cambria"/>
          <w:i/>
          <w:lang w:val="en-US"/>
        </w:rPr>
        <w:tab/>
        <w:t>⇒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 implemented </w:t>
      </w:r>
      <w:r w:rsidRPr="00294975">
        <w:rPr>
          <w:rFonts w:ascii="Cambria" w:eastAsia="Cambria" w:hAnsi="Cambria" w:cs="Cambria"/>
          <w:i/>
          <w:lang w:val="en-US"/>
        </w:rPr>
        <w:br/>
      </w:r>
      <w:r w:rsidRPr="00294975">
        <w:rPr>
          <w:rFonts w:ascii="Cambria" w:eastAsia="Cambria" w:hAnsi="Cambria" w:cs="Cambria"/>
          <w:i/>
          <w:lang w:val="en-US"/>
        </w:rPr>
        <w:tab/>
      </w:r>
      <w:proofErr w:type="spellStart"/>
      <w:r w:rsidRPr="00294975">
        <w:rPr>
          <w:rFonts w:ascii="Cambria" w:eastAsia="Cambria" w:hAnsi="Cambria" w:cs="Cambria"/>
          <w:i/>
          <w:lang w:val="en-US"/>
        </w:rPr>
        <w:t>en</w:t>
      </w:r>
      <w:proofErr w:type="spellEnd"/>
      <w:r w:rsidRPr="00294975">
        <w:rPr>
          <w:rFonts w:ascii="Cambria" w:eastAsia="Cambria" w:hAnsi="Cambria" w:cs="Cambria"/>
          <w:i/>
          <w:lang w:val="en-US"/>
        </w:rPr>
        <w:tab/>
        <w:t xml:space="preserve">⇒ 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implemented </w:t>
      </w:r>
      <w:r w:rsidRPr="00294975">
        <w:rPr>
          <w:rFonts w:ascii="Cambria" w:eastAsia="Cambria" w:hAnsi="Cambria" w:cs="Cambria"/>
          <w:i/>
          <w:lang w:val="en-US"/>
        </w:rPr>
        <w:br/>
        <w:t xml:space="preserve">application </w:t>
      </w:r>
      <w:r w:rsidRPr="00294975">
        <w:rPr>
          <w:rFonts w:ascii="Cambria" w:eastAsia="Cambria" w:hAnsi="Cambria" w:cs="Cambria"/>
          <w:i/>
          <w:lang w:val="en-US"/>
        </w:rPr>
        <w:tab/>
        <w:t>⇒</w:t>
      </w:r>
      <w:r w:rsidRPr="00294975">
        <w:rPr>
          <w:rFonts w:ascii="Cambria" w:eastAsia="Cambria" w:hAnsi="Cambria" w:cs="Cambria"/>
          <w:i/>
          <w:lang w:val="en-US"/>
        </w:rPr>
        <w:tab/>
        <w:t xml:space="preserve"> implemented</w:t>
      </w:r>
    </w:p>
    <w:p w14:paraId="6C1F80AD" w14:textId="77777777" w:rsidR="003A219C" w:rsidRDefault="00B67113">
      <w:pPr>
        <w:ind w:firstLine="0"/>
      </w:pPr>
      <w:r>
        <w:rPr>
          <w:b/>
        </w:rPr>
        <w:t xml:space="preserve">Предположение о независимости. </w:t>
      </w:r>
      <w:r>
        <w:t>Для работы IBM-M2 необходимо сделать два очень сильных предположения о независимости:</w:t>
      </w:r>
    </w:p>
    <w:p w14:paraId="0F9850BB" w14:textId="77777777" w:rsidR="003A219C" w:rsidRDefault="00B67113">
      <w:pPr>
        <w:keepNext/>
        <w:widowControl/>
        <w:numPr>
          <w:ilvl w:val="0"/>
          <w:numId w:val="6"/>
        </w:numPr>
        <w:spacing w:after="0"/>
        <w:contextualSpacing/>
        <w:rPr>
          <w:color w:val="000000"/>
          <w:highlight w:val="whit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  <w:shd w:val="clear" w:color="auto" w:fill="FFFFFF"/>
        </w:rPr>
        <w:t xml:space="preserve"> зависит только от переменных </w:t>
      </w:r>
      <w:r>
        <w:rPr>
          <w:rFonts w:ascii="Cambria" w:eastAsia="Cambria" w:hAnsi="Cambria" w:cs="Cambria"/>
          <w:i/>
          <w:color w:val="000000"/>
          <w:shd w:val="clear" w:color="auto" w:fill="FFFFFF"/>
        </w:rPr>
        <w:t>L</w:t>
      </w:r>
      <w:r>
        <w:rPr>
          <w:rFonts w:eastAsia="Times New Roman" w:cs="Times New Roman"/>
          <w:color w:val="000000"/>
          <w:shd w:val="clear" w:color="auto" w:fill="FFFFFF"/>
        </w:rPr>
        <w:t xml:space="preserve"> и </w:t>
      </w:r>
      <w:r>
        <w:rPr>
          <w:rFonts w:ascii="Cambria" w:eastAsia="Cambria" w:hAnsi="Cambria" w:cs="Cambria"/>
          <w:i/>
          <w:color w:val="000000"/>
          <w:shd w:val="clear" w:color="auto" w:fill="FFFFFF"/>
        </w:rPr>
        <w:t>M</w:t>
      </w:r>
      <w:r>
        <w:rPr>
          <w:rFonts w:eastAsia="Times New Roman" w:cs="Times New Roman"/>
          <w:color w:val="000000"/>
          <w:shd w:val="clear" w:color="auto" w:fill="FFFFFF"/>
        </w:rPr>
        <w:t xml:space="preserve"> (и не зависит от слов в английском предложении и других переменных выравнивания).</w:t>
      </w:r>
    </w:p>
    <w:p w14:paraId="615DCE5A" w14:textId="77777777" w:rsidR="003A219C" w:rsidRDefault="00B67113">
      <w:pPr>
        <w:keepNext/>
        <w:widowControl/>
        <w:numPr>
          <w:ilvl w:val="0"/>
          <w:numId w:val="6"/>
        </w:numPr>
        <w:spacing w:before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  <w:shd w:val="clear" w:color="auto" w:fill="FFFFFF"/>
        </w:rPr>
        <w:t xml:space="preserve"> зависит только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eastAsia="Times New Roman" w:cs="Times New Roman"/>
          <w:color w:val="000000"/>
          <w:shd w:val="clear" w:color="auto" w:fill="FFFFFF"/>
        </w:rPr>
        <w:t xml:space="preserve"> то есть только от английского слова, которому слово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  <w:shd w:val="clear" w:color="auto" w:fill="FFFFFF"/>
        </w:rPr>
        <w:t xml:space="preserve"> сопоставлено.</w:t>
      </w:r>
    </w:p>
    <w:p w14:paraId="66C24A47" w14:textId="77777777" w:rsidR="003A219C" w:rsidRDefault="00B67113">
      <w:pPr>
        <w:ind w:firstLine="0"/>
      </w:pPr>
      <w:r>
        <w:rPr>
          <w:b/>
        </w:rPr>
        <w:t>Применение IBM-M2</w:t>
      </w:r>
      <w:r>
        <w:t>. Рассматриваемая модель может быть применена на корпусе текстов, где нет приписанных переменных выравнивания в тренировочных данных.</w:t>
      </w:r>
    </w:p>
    <w:p w14:paraId="46A88219" w14:textId="77777777" w:rsidR="003A219C" w:rsidRDefault="00B67113">
      <w:r>
        <w:t>Введем параметры (счетчики):</w:t>
      </w:r>
    </w:p>
    <w:p w14:paraId="4993E009" w14:textId="77777777" w:rsidR="003A219C" w:rsidRDefault="00B67113">
      <w:pPr>
        <w:keepNext/>
        <w:widowControl/>
        <w:numPr>
          <w:ilvl w:val="0"/>
          <w:numId w:val="1"/>
        </w:numPr>
        <w:spacing w:after="0"/>
        <w:contextualSpacing/>
        <w:rPr>
          <w:color w:val="000000"/>
          <w:highlight w:val="white"/>
        </w:rPr>
      </w:pPr>
      <m:oMath>
        <m:r>
          <w:rPr>
            <w:rFonts w:ascii="Cambria Math" w:hAnsi="Cambria Math"/>
          </w:rPr>
          <w:lastRenderedPageBreak/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– количество раз, когда слово </w:t>
      </w:r>
      <w:r>
        <w:rPr>
          <w:rFonts w:ascii="Cambria" w:eastAsia="Cambria" w:hAnsi="Cambria" w:cs="Cambria"/>
          <w:i/>
          <w:color w:val="000000"/>
          <w:shd w:val="clear" w:color="auto" w:fill="FFFFFF"/>
        </w:rPr>
        <w:t>e</w:t>
      </w:r>
      <w:r>
        <w:rPr>
          <w:rFonts w:eastAsia="Times New Roman" w:cs="Times New Roman"/>
          <w:color w:val="000000"/>
          <w:shd w:val="clear" w:color="auto" w:fill="FFFFFF"/>
        </w:rPr>
        <w:t xml:space="preserve"> сопоставлено слову </w:t>
      </w:r>
      <m:oMath>
        <m:r>
          <w:rPr>
            <w:rFonts w:ascii="Cambria Math" w:hAnsi="Cambria Math"/>
          </w:rPr>
          <m:t>f</m:t>
        </m:r>
      </m:oMath>
      <w:r>
        <w:rPr>
          <w:rFonts w:eastAsia="Times New Roman" w:cs="Times New Roman"/>
          <w:color w:val="000000"/>
          <w:shd w:val="clear" w:color="auto" w:fill="FFFFFF"/>
        </w:rPr>
        <w:t>в тренировочных данных.</w:t>
      </w:r>
    </w:p>
    <w:p w14:paraId="490682C6" w14:textId="77777777" w:rsidR="003A219C" w:rsidRDefault="00B67113">
      <w:pPr>
        <w:keepNext/>
        <w:widowControl/>
        <w:numPr>
          <w:ilvl w:val="0"/>
          <w:numId w:val="1"/>
        </w:numPr>
        <w:spacing w:before="0" w:after="0"/>
        <w:contextualSpacing/>
        <w:rPr>
          <w:color w:val="000000"/>
          <w:highlight w:val="white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="Times New Roman" w:cs="Times New Roman"/>
          <w:color w:val="000000"/>
          <w:shd w:val="clear" w:color="auto" w:fill="FFFFFF"/>
        </w:rPr>
        <w:t xml:space="preserve"> – количество раз, когда слово e сопоставлено какому-либо слову в тренировочных данных.</w:t>
      </w:r>
    </w:p>
    <w:p w14:paraId="19D3C70A" w14:textId="77777777" w:rsidR="003A219C" w:rsidRDefault="00B67113">
      <w:pPr>
        <w:keepNext/>
        <w:widowControl/>
        <w:numPr>
          <w:ilvl w:val="0"/>
          <w:numId w:val="1"/>
        </w:numPr>
        <w:spacing w:before="0" w:after="0"/>
        <w:contextualSpacing/>
        <w:rPr>
          <w:i/>
          <w:color w:val="000000"/>
          <w:highlight w:val="white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j∨i,l,m</m:t>
            </m:r>
          </m:e>
        </m:d>
      </m:oMath>
      <w:r>
        <w:rPr>
          <w:rFonts w:eastAsia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</w:rPr>
        <w:t xml:space="preserve">– количество раз, когда нам встретилось английское предложение длины </w:t>
      </w:r>
      <m:oMath>
        <m:r>
          <w:rPr>
            <w:rFonts w:ascii="Cambria Math" w:hAnsi="Cambria Math"/>
          </w:rPr>
          <m:t>l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и параллельное ему французское предложение длины </w:t>
      </w:r>
      <m:oMath>
        <m:r>
          <w:rPr>
            <w:rFonts w:ascii="Cambria Math" w:hAnsi="Cambria Math"/>
          </w:rPr>
          <m:t>m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, где слово французское слово </w:t>
      </w:r>
      <m:oMath>
        <m:r>
          <w:rPr>
            <w:rFonts w:ascii="Cambria Math" w:hAnsi="Cambria Math"/>
          </w:rPr>
          <m:t>i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сопоставлено английскому слову </w:t>
      </w:r>
      <m:oMath>
        <m:r>
          <w:rPr>
            <w:rFonts w:ascii="Cambria Math" w:hAnsi="Cambria Math"/>
          </w:rPr>
          <m:t>j</m:t>
        </m:r>
      </m:oMath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6C878DB1" w14:textId="77777777" w:rsidR="003A219C" w:rsidRDefault="00B67113">
      <w:pPr>
        <w:keepNext/>
        <w:widowControl/>
        <w:numPr>
          <w:ilvl w:val="0"/>
          <w:numId w:val="1"/>
        </w:numPr>
        <w:spacing w:before="0"/>
        <w:contextualSpacing/>
        <w:rPr>
          <w:i/>
          <w:color w:val="000000"/>
          <w:highlight w:val="white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</m:oMath>
      <w:r>
        <w:rPr>
          <w:rFonts w:eastAsia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</w:rPr>
        <w:t xml:space="preserve">– количество раз, когда нам встретилось английское предложение длины </w:t>
      </w:r>
      <m:oMath>
        <m:r>
          <w:rPr>
            <w:rFonts w:ascii="Cambria Math" w:hAnsi="Cambria Math"/>
          </w:rPr>
          <m:t>l</m:t>
        </m:r>
      </m:oMath>
      <w:r>
        <w:rPr>
          <w:rFonts w:eastAsia="Times New Roman" w:cs="Times New Roman"/>
          <w:color w:val="000000"/>
          <w:shd w:val="clear" w:color="auto" w:fill="FFFFFF"/>
        </w:rPr>
        <w:t xml:space="preserve"> и параллельное ему французское предложение длины m.</w:t>
      </w:r>
    </w:p>
    <w:p w14:paraId="2753AEF2" w14:textId="77777777" w:rsidR="003A219C" w:rsidRDefault="00B67113">
      <w:pPr>
        <w:ind w:firstLine="708"/>
      </w:pPr>
      <w:r>
        <w:t>Тогда согласно методу максимального правдоподобия</w:t>
      </w:r>
      <w:r>
        <w:rPr>
          <w:rStyle w:val="FootnoteAnchor"/>
        </w:rPr>
        <w:footnoteReference w:id="3"/>
      </w:r>
      <w:r>
        <w:t xml:space="preserve"> наши параметры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(см. выше) будут равны:</w:t>
      </w:r>
    </w:p>
    <w:p w14:paraId="506B4644" w14:textId="77777777" w:rsidR="003A219C" w:rsidRDefault="00B6711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e,f</m:t>
              </m:r>
            </m:e>
          </m:d>
          <m:r>
            <w:rPr>
              <w:rFonts w:ascii="Cambria Math" w:hAnsi="Cambria Math"/>
            </w:rPr>
            <m:t>⋅c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3E737C10" w14:textId="77777777" w:rsidR="003A219C" w:rsidRDefault="00B6711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i,l,m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i,l,m</m:t>
              </m:r>
            </m:e>
          </m:d>
          <m:r>
            <w:rPr>
              <w:rFonts w:ascii="Cambria Math" w:hAnsi="Cambria Math"/>
            </w:rPr>
            <m:t>⋅c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i,l,m</m:t>
              </m:r>
            </m:e>
          </m:d>
        </m:oMath>
      </m:oMathPara>
    </w:p>
    <w:p w14:paraId="6F6B5816" w14:textId="77777777" w:rsidR="003A219C" w:rsidRDefault="00B67113">
      <w:r>
        <w:t>Таким образом, наша модель принимает вид:</w:t>
      </w:r>
    </w:p>
    <w:p w14:paraId="041F41E0" w14:textId="77777777" w:rsidR="003A219C" w:rsidRDefault="00B6711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=arg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j∈{0...l}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i,l,m</m:t>
                </m:r>
              </m:e>
            </m:d>
            <m:r>
              <w:rPr>
                <w:rFonts w:ascii="Cambria Math" w:hAnsi="Cambria Math"/>
              </w:rPr>
              <m:t>⋅t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, где </w:t>
      </w:r>
      <m:oMath>
        <m:r>
          <w:rPr>
            <w:rFonts w:ascii="Cambria Math" w:hAnsi="Cambria Math"/>
          </w:rPr>
          <m:t>i=1…m</m:t>
        </m:r>
      </m:oMath>
    </w:p>
    <w:p w14:paraId="3E2EE7D8" w14:textId="77777777" w:rsidR="003A219C" w:rsidRDefault="00B67113">
      <w:r>
        <w:t xml:space="preserve">То есть для каждого французского слова на позиции </w:t>
      </w:r>
      <m:oMath>
        <m:r>
          <w:rPr>
            <w:rFonts w:ascii="Cambria Math" w:hAnsi="Cambria Math"/>
          </w:rPr>
          <m:t>i</m:t>
        </m:r>
      </m:oMath>
      <w:r>
        <w:t xml:space="preserve">мы находим параллельное ему английское слово, расположенное на позиции </w:t>
      </w:r>
      <m:oMath>
        <m:r>
          <w:rPr>
            <w:rFonts w:ascii="Cambria Math" w:hAnsi="Cambria Math"/>
          </w:rPr>
          <m:t>j</m:t>
        </m:r>
      </m:oMath>
      <w:r>
        <w:t xml:space="preserve">, которую мы определяем, максимизируя произведение вероятности такого выравнивания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j∨i,l,m</m:t>
            </m:r>
          </m:e>
        </m:d>
      </m:oMath>
      <w:r>
        <w:t xml:space="preserve"> и вероятности такого перевода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28812F86" w14:textId="61B813BA" w:rsidR="003A219C" w:rsidRDefault="00B67113">
      <w:r>
        <w:rPr>
          <w:b/>
        </w:rPr>
        <w:t>Применение модели.</w:t>
      </w:r>
      <w:r>
        <w:t xml:space="preserve"> Алгоритм рассматривает все возможные пары слов </w:t>
      </w:r>
      <w:r w:rsidR="0085458E">
        <w:t xml:space="preserve">языков </w:t>
      </w:r>
      <m:oMath>
        <m:r>
          <w:rPr>
            <w:rFonts w:ascii="Cambria Math" w:hAnsi="Cambria Math"/>
            <w:lang w:val="en-US"/>
          </w:rPr>
          <m:t>e</m:t>
        </m:r>
      </m:oMath>
      <w:r w:rsidR="0085458E" w:rsidRPr="0085458E">
        <w:t xml:space="preserve"> </w:t>
      </w:r>
      <w:r w:rsidR="0085458E">
        <w:t xml:space="preserve">и </w:t>
      </w:r>
      <m:oMath>
        <m:r>
          <w:rPr>
            <w:rFonts w:ascii="Cambria Math" w:hAnsi="Cambria Math"/>
            <w:lang w:val="en-US"/>
          </w:rPr>
          <m:t>f</m:t>
        </m:r>
      </m:oMath>
      <w:r w:rsidR="0085458E" w:rsidRPr="0085458E">
        <w:t xml:space="preserve"> </w:t>
      </w:r>
      <w:r>
        <w:t xml:space="preserve">в корпусе, которые могут быть сопоставлены друг другу. Т.е. все возможные кортежи вида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k,i,j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где </w:t>
      </w:r>
      <m:oMath>
        <m:r>
          <w:rPr>
            <w:rFonts w:ascii="Cambria Math" w:hAnsi="Cambria Math"/>
          </w:rPr>
          <m:t>k∈{1…n}</m:t>
        </m:r>
      </m:oMath>
      <w:r>
        <w:t xml:space="preserve">  </w:t>
      </w:r>
      <w:r>
        <w:rPr>
          <w:rFonts w:ascii="Teko" w:eastAsia="Teko" w:hAnsi="Teko" w:cs="Teko"/>
        </w:rPr>
        <w:t>—</w:t>
      </w:r>
      <w:r>
        <w:rPr>
          <w:rFonts w:ascii="Calibri" w:eastAsia="Calibri" w:hAnsi="Calibri" w:cs="Calibri"/>
        </w:rPr>
        <w:t xml:space="preserve"> </w:t>
      </w:r>
      <w:r>
        <w:t xml:space="preserve">индекс параллельных друг другу фрагментов </w:t>
      </w:r>
      <w:r w:rsidR="00FD177F" w:rsidRPr="00FD177F">
        <w:t>(~</w:t>
      </w:r>
      <w:r w:rsidR="00FD177F">
        <w:t>предложений)</w:t>
      </w:r>
      <w:r w:rsidR="00FD177F" w:rsidRPr="00FD177F">
        <w:t xml:space="preserve"> </w:t>
      </w:r>
      <w:r>
        <w:t xml:space="preserve">корпуса, </w:t>
      </w:r>
      <m:oMath>
        <m:r>
          <w:rPr>
            <w:rFonts w:ascii="Cambria Math" w:hAnsi="Cambria Math"/>
          </w:rPr>
          <m:t>i∈{1…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>
        <w:rPr>
          <w:rFonts w:ascii="Teko" w:eastAsia="Teko" w:hAnsi="Teko" w:cs="Teko"/>
        </w:rPr>
        <w:t>—</w:t>
      </w:r>
      <w:r>
        <w:rPr>
          <w:rFonts w:ascii="Calibri" w:eastAsia="Calibri" w:hAnsi="Calibri" w:cs="Calibri"/>
        </w:rPr>
        <w:t xml:space="preserve"> </w:t>
      </w:r>
      <w:r>
        <w:t xml:space="preserve">индекс слова в оригинальном тексте,  </w:t>
      </w:r>
      <m:oMath>
        <m:r>
          <w:rPr>
            <w:rFonts w:ascii="Cambria Math" w:hAnsi="Cambria Math"/>
          </w:rPr>
          <m:t>j∈{0…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  <w:r>
        <w:rPr>
          <w:rFonts w:ascii="Teko" w:eastAsia="Teko" w:hAnsi="Teko" w:cs="Teko"/>
        </w:rPr>
        <w:t>—</w:t>
      </w:r>
      <w:r>
        <w:t xml:space="preserve"> индекс слова в переводе.</w:t>
      </w:r>
    </w:p>
    <w:p w14:paraId="7F08EA4A" w14:textId="77777777" w:rsidR="003A219C" w:rsidRDefault="00B67113">
      <w:pPr>
        <w:rPr>
          <w:i/>
        </w:rPr>
      </w:pPr>
      <w:r>
        <w:lastRenderedPageBreak/>
        <w:t xml:space="preserve">Для каждой такой пары слов, если они сопоставлены друг другу, мы имеем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=j</m:t>
        </m:r>
      </m:oMath>
      <w:r>
        <w:t xml:space="preserve">. В таком случае мы инкрементируем счетчики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</m:oMath>
      <w:r>
        <w:t xml:space="preserve">. Если слова не сопоставлены, т.е.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≠j</m:t>
        </m:r>
      </m:oMath>
      <w:r>
        <w:t xml:space="preserve">, счётчики не инкрементируются. </w:t>
      </w:r>
    </w:p>
    <w:p w14:paraId="14110515" w14:textId="77777777" w:rsidR="003A219C" w:rsidRDefault="00B67113">
      <w:r>
        <w:t xml:space="preserve">Рассмотрим сразу случай, когда в тренировочном корпусе нет переменных выравнивания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т.е. мы не можем напрямую вычислить все счетчики </w:t>
      </w:r>
      <w:r>
        <w:rPr>
          <w:rFonts w:ascii="Cambria" w:eastAsia="Cambria" w:hAnsi="Cambria" w:cs="Cambria"/>
          <w:i/>
        </w:rPr>
        <w:t>c</w:t>
      </w:r>
      <w:r>
        <w:t xml:space="preserve">, чтобы дать оценку параметрам </w:t>
      </w:r>
      <w:r>
        <w:rPr>
          <w:rFonts w:ascii="Cambria" w:eastAsia="Cambria" w:hAnsi="Cambria" w:cs="Cambria"/>
          <w:i/>
        </w:rPr>
        <w:t>t</w:t>
      </w:r>
      <w:r>
        <w:t xml:space="preserve"> и </w:t>
      </w:r>
      <w:r>
        <w:rPr>
          <w:rFonts w:ascii="Cambria" w:eastAsia="Cambria" w:hAnsi="Cambria" w:cs="Cambria"/>
          <w:i/>
        </w:rPr>
        <w:t>q</w:t>
      </w:r>
      <w:r>
        <w:t>. В таком случае наш алгоритм будет работать итеративно, т.е. будет ЕМ-алгоритмом</w:t>
      </w:r>
      <w:r>
        <w:rPr>
          <w:rStyle w:val="FootnoteAnchor"/>
        </w:rPr>
        <w:footnoteReference w:id="4"/>
      </w:r>
      <w:r>
        <w:t>. Для этого нам нужно:</w:t>
      </w:r>
    </w:p>
    <w:p w14:paraId="6BFCB531" w14:textId="77777777" w:rsidR="003A219C" w:rsidRDefault="00B67113">
      <w:pPr>
        <w:keepNext/>
        <w:widowControl/>
        <w:numPr>
          <w:ilvl w:val="0"/>
          <w:numId w:val="2"/>
        </w:numPr>
        <w:spacing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Изначально дать некоторую оценку счетчикам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</m:oMath>
      <w:r>
        <w:rPr>
          <w:rFonts w:eastAsia="Times New Roman" w:cs="Times New Roman"/>
          <w:i/>
          <w:color w:val="000000"/>
          <w:shd w:val="clear" w:color="auto" w:fill="FFFFFF"/>
        </w:rPr>
        <w:t>.</w:t>
      </w:r>
      <w:r>
        <w:rPr>
          <w:rFonts w:eastAsia="Times New Roman" w:cs="Times New Roman"/>
          <w:color w:val="000000"/>
          <w:shd w:val="clear" w:color="auto" w:fill="FFFFFF"/>
        </w:rPr>
        <w:t xml:space="preserve"> Самый простой способ – инициализировать их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рандомными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числами. </w:t>
      </w:r>
    </w:p>
    <w:p w14:paraId="58C00C57" w14:textId="77777777" w:rsidR="003A219C" w:rsidRDefault="00B67113">
      <w:pPr>
        <w:keepNext/>
        <w:widowControl/>
        <w:numPr>
          <w:ilvl w:val="0"/>
          <w:numId w:val="2"/>
        </w:numPr>
        <w:spacing w:before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На каждой итерации алгоритма вычислять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e,f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  <m:r>
          <w:rPr>
            <w:rFonts w:ascii="Cambria Math" w:hAnsi="Cambria Math"/>
          </w:rPr>
          <m:t>,c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i,l,m</m:t>
            </m:r>
          </m:e>
        </m:d>
      </m:oMath>
      <w:r>
        <w:rPr>
          <w:rFonts w:eastAsia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</w:rPr>
        <w:t xml:space="preserve">на основе наших данных и текущих значениях параметров </w:t>
      </w:r>
      <w:proofErr w:type="gramStart"/>
      <w:r>
        <w:rPr>
          <w:rFonts w:ascii="Cambria" w:eastAsia="Cambria" w:hAnsi="Cambria" w:cs="Cambria"/>
          <w:i/>
          <w:color w:val="000000"/>
          <w:shd w:val="clear" w:color="auto" w:fill="FFFFFF"/>
        </w:rPr>
        <w:t xml:space="preserve">t </w:t>
      </w:r>
      <w:r>
        <w:rPr>
          <w:rFonts w:eastAsia="Times New Roman" w:cs="Times New Roman"/>
          <w:color w:val="000000"/>
          <w:shd w:val="clear" w:color="auto" w:fill="FFFFFF"/>
        </w:rPr>
        <w:t xml:space="preserve"> и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r>
        <w:rPr>
          <w:rFonts w:ascii="Cambria" w:eastAsia="Cambria" w:hAnsi="Cambria" w:cs="Cambria"/>
          <w:i/>
          <w:color w:val="000000"/>
          <w:shd w:val="clear" w:color="auto" w:fill="FFFFFF"/>
        </w:rPr>
        <w:t>q</w:t>
      </w:r>
      <w:r>
        <w:rPr>
          <w:rFonts w:eastAsia="Times New Roman" w:cs="Times New Roman"/>
          <w:color w:val="000000"/>
          <w:shd w:val="clear" w:color="auto" w:fill="FFFFFF"/>
        </w:rPr>
        <w:t xml:space="preserve">. Затем пересчитывать параметры </w:t>
      </w:r>
      <w:r>
        <w:rPr>
          <w:rFonts w:ascii="Cambria" w:eastAsia="Cambria" w:hAnsi="Cambria" w:cs="Cambria"/>
          <w:i/>
          <w:color w:val="000000"/>
          <w:shd w:val="clear" w:color="auto" w:fill="FFFFFF"/>
        </w:rPr>
        <w:t>t</w:t>
      </w:r>
      <w:r>
        <w:rPr>
          <w:rFonts w:eastAsia="Times New Roman" w:cs="Times New Roman"/>
          <w:color w:val="000000"/>
          <w:shd w:val="clear" w:color="auto" w:fill="FFFFFF"/>
        </w:rPr>
        <w:t xml:space="preserve"> и </w:t>
      </w:r>
      <w:r>
        <w:rPr>
          <w:rFonts w:ascii="Cambria" w:eastAsia="Cambria" w:hAnsi="Cambria" w:cs="Cambria"/>
          <w:i/>
          <w:color w:val="000000"/>
          <w:shd w:val="clear" w:color="auto" w:fill="FFFFFF"/>
        </w:rPr>
        <w:t>q</w:t>
      </w:r>
      <w:r>
        <w:rPr>
          <w:rFonts w:eastAsia="Times New Roman" w:cs="Times New Roman"/>
          <w:color w:val="000000"/>
          <w:shd w:val="clear" w:color="auto" w:fill="FFFFFF"/>
        </w:rPr>
        <w:t xml:space="preserve"> на основе полученных счетчиков.</w:t>
      </w:r>
    </w:p>
    <w:p w14:paraId="5AA6430A" w14:textId="77777777" w:rsidR="003A219C" w:rsidRDefault="00B67113">
      <w:r>
        <w:t xml:space="preserve">Если бы в тренировочных данных были переменные выравнивания, мы бы просто увеличивали значение счетчиков на 1, когда слова сопоставлены друг другу и не увеличивали бы в обратном случае: </w:t>
      </w:r>
    </w:p>
    <w:p w14:paraId="3766C3E1" w14:textId="77777777" w:rsidR="003A219C" w:rsidRDefault="00B67113">
      <m:oMathPara>
        <m:oMath>
          <m:r>
            <w:rPr>
              <w:rFonts w:ascii="Cambria Math" w:hAnsi="Cambria Math"/>
            </w:rPr>
            <m:t>{δ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k,i,j</m:t>
              </m:r>
            </m:e>
          </m:d>
          <m:r>
            <w:rPr>
              <w:rFonts w:ascii="Cambria Math" w:hAnsi="Cambria Math"/>
            </w:rPr>
            <m:t>=1,при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=jδ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k,i,j</m:t>
              </m:r>
            </m:e>
          </m:d>
          <m:r>
            <w:rPr>
              <w:rFonts w:ascii="Cambria Math" w:hAnsi="Cambria Math"/>
            </w:rPr>
            <m:t>=0,при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≠j}</m:t>
          </m:r>
        </m:oMath>
      </m:oMathPara>
    </w:p>
    <w:p w14:paraId="7C756221" w14:textId="77777777" w:rsidR="003A219C" w:rsidRDefault="00B67113">
      <w:r>
        <w:t xml:space="preserve">В нашем же случае, поскольку переменных выравнивая нет, будем определять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k,i,j</m:t>
            </m:r>
          </m:e>
        </m:d>
      </m:oMath>
      <w:r>
        <w:t xml:space="preserve">  как </w:t>
      </w:r>
    </w:p>
    <w:p w14:paraId="3E42928F" w14:textId="77777777" w:rsidR="003A219C" w:rsidRDefault="00B67113">
      <w:pPr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k,i,j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∨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∨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</m:den>
          </m:f>
        </m:oMath>
      </m:oMathPara>
    </w:p>
    <w:p w14:paraId="1AFD5A7C" w14:textId="77777777" w:rsidR="003A219C" w:rsidRDefault="00B67113">
      <w:r>
        <w:t xml:space="preserve">Это выражение по сути представляет собой вероятность того, что слово на позиции </w:t>
      </w:r>
      <w:r>
        <w:rPr>
          <w:rFonts w:ascii="Cambria" w:eastAsia="Cambria" w:hAnsi="Cambria" w:cs="Cambria"/>
          <w:i/>
        </w:rPr>
        <w:t>j</w:t>
      </w:r>
      <w:r>
        <w:t xml:space="preserve"> будет сопоставлено слово на позиции </w:t>
      </w:r>
      <w:r>
        <w:rPr>
          <w:rFonts w:ascii="Cambria" w:eastAsia="Cambria" w:hAnsi="Cambria" w:cs="Cambria"/>
          <w:i/>
        </w:rPr>
        <w:t>i</w:t>
      </w:r>
      <w:r>
        <w:t xml:space="preserve">, учитывая параметры </w:t>
      </w:r>
      <w:r>
        <w:rPr>
          <w:rFonts w:ascii="Cambria" w:eastAsia="Cambria" w:hAnsi="Cambria" w:cs="Cambria"/>
          <w:i/>
        </w:rPr>
        <w:t>p</w:t>
      </w:r>
      <w:r>
        <w:t xml:space="preserve"> и </w:t>
      </w:r>
      <w:r>
        <w:rPr>
          <w:rFonts w:ascii="Cambria" w:eastAsia="Cambria" w:hAnsi="Cambria" w:cs="Cambria"/>
          <w:i/>
        </w:rPr>
        <w:t>q.</w:t>
      </w:r>
      <w:r>
        <w:t xml:space="preserve"> Для иллюстрации обратимся к примеру, рассмотренному выше:</w:t>
      </w:r>
    </w:p>
    <w:p w14:paraId="0484F50F" w14:textId="77777777" w:rsidR="003A219C" w:rsidRDefault="00B67113">
      <w:pPr>
        <w:ind w:left="567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=theprogrammehasbeenimplemented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l=6</m:t>
              </m:r>
            </m:e>
          </m:d>
        </m:oMath>
      </m:oMathPara>
    </w:p>
    <w:p w14:paraId="7BB9E1CA" w14:textId="77777777" w:rsidR="003A219C" w:rsidRDefault="00B67113">
      <w:pPr>
        <w:ind w:left="567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=programmeaetemisenapplication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m=7</m:t>
            </m:r>
          </m:e>
        </m:d>
      </m:oMath>
      <w:r>
        <w:t xml:space="preserve"> </w:t>
      </w:r>
    </w:p>
    <w:p w14:paraId="2517FC11" w14:textId="77777777" w:rsidR="003A219C" w:rsidRDefault="00B67113">
      <w:r>
        <w:t xml:space="preserve">Тогда значение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k,5,6</m:t>
            </m:r>
          </m:e>
        </m:d>
      </m:oMath>
      <w:r>
        <w:t xml:space="preserve"> будет текущей оценкой вероятности того, что слово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сопоставлено слову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и будет рассчитано как </w:t>
      </w:r>
    </w:p>
    <w:p w14:paraId="242DF16B" w14:textId="77777777" w:rsidR="003A219C" w:rsidRDefault="00B67113">
      <w:pPr>
        <w:jc w:val="center"/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k,5,6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5,6,7</m:t>
                  </m:r>
                </m:e>
              </m:d>
              <m:r>
                <w:rPr>
                  <w:rFonts w:ascii="Cambria Math" w:hAnsi="Cambria Math"/>
                </w:rPr>
                <m:t>⋅t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mis∨implemented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5,6,7</m:t>
                      </m:r>
                    </m:e>
                  </m:d>
                  <m:r>
                    <w:rPr>
                      <w:rFonts w:ascii="Cambria Math" w:hAnsi="Cambria Math"/>
                    </w:rPr>
                    <m:t>⋅t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mis∨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1193562A" w14:textId="535A5015" w:rsidR="003A219C" w:rsidRDefault="00B67113">
      <w:r>
        <w:t xml:space="preserve">Таким образом, оценка принимает во внимание и вероятность таких переменных выравнивания, и вероятность для слова </w:t>
      </w:r>
      <w:proofErr w:type="spellStart"/>
      <w:r>
        <w:rPr>
          <w:i/>
        </w:rPr>
        <w:t>mis</w:t>
      </w:r>
      <w:proofErr w:type="spellEnd"/>
      <w:r>
        <w:t xml:space="preserve"> быть переводом слова </w:t>
      </w:r>
      <w:proofErr w:type="spellStart"/>
      <w:r>
        <w:rPr>
          <w:i/>
        </w:rPr>
        <w:t>implemented</w:t>
      </w:r>
      <w:proofErr w:type="spellEnd"/>
      <w:r>
        <w:t>. В знаменателе же находится сумма произведений этих вероятностей для всех возможных выравниваний в этом предложений (</w:t>
      </w:r>
      <w:proofErr w:type="spellStart"/>
      <w:r>
        <w:t>Collins</w:t>
      </w:r>
      <w:proofErr w:type="spellEnd"/>
      <w:r>
        <w:t xml:space="preserve"> 2011</w:t>
      </w:r>
      <w:r w:rsidR="00FD177F">
        <w:t>: 14</w:t>
      </w:r>
      <w:r>
        <w:t>). Полное описание алгоритма представлено на Рисунке 2.</w:t>
      </w:r>
      <w:r>
        <w:br w:type="page"/>
      </w:r>
    </w:p>
    <w:p w14:paraId="5C5D36E3" w14:textId="3D352E1A" w:rsidR="003A219C" w:rsidRDefault="00B67113">
      <w:r>
        <w:lastRenderedPageBreak/>
        <w:br/>
      </w:r>
      <w:r>
        <w:rPr>
          <w:sz w:val="20"/>
          <w:szCs w:val="20"/>
        </w:rPr>
        <w:t>Рисунок 2. Алгоритм работы IBM-M2 с ограниченными данными (</w:t>
      </w:r>
      <w:proofErr w:type="spellStart"/>
      <w:r>
        <w:rPr>
          <w:sz w:val="20"/>
          <w:szCs w:val="20"/>
        </w:rPr>
        <w:t>Colli</w:t>
      </w:r>
      <w:commentRangeStart w:id="25"/>
      <w:r>
        <w:rPr>
          <w:sz w:val="20"/>
          <w:szCs w:val="20"/>
        </w:rPr>
        <w:t>n</w:t>
      </w:r>
      <w:commentRangeEnd w:id="25"/>
      <w:r>
        <w:commentReference w:id="25"/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2011</w:t>
      </w:r>
      <w:r w:rsidR="00FD177F">
        <w:rPr>
          <w:sz w:val="20"/>
          <w:szCs w:val="20"/>
        </w:rPr>
        <w:t>:13</w:t>
      </w:r>
      <w:r>
        <w:rPr>
          <w:sz w:val="20"/>
          <w:szCs w:val="20"/>
        </w:rPr>
        <w:t>)</w:t>
      </w:r>
      <w:r>
        <w:rPr>
          <w:noProof/>
          <w:sz w:val="20"/>
          <w:szCs w:val="20"/>
        </w:rPr>
        <w:drawing>
          <wp:inline distT="0" distB="0" distL="0" distR="0" wp14:anchorId="3258A257" wp14:editId="0D58A53F">
            <wp:extent cx="5219700" cy="600075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40D" w14:textId="77777777" w:rsidR="003A219C" w:rsidRDefault="00B67113" w:rsidP="009C141A">
      <w:pPr>
        <w:pStyle w:val="af3"/>
        <w:rPr>
          <w:highlight w:val="white"/>
        </w:rPr>
      </w:pPr>
      <w:bookmarkStart w:id="26" w:name="_1t3h5sf"/>
      <w:bookmarkEnd w:id="26"/>
      <w:r>
        <w:rPr>
          <w:shd w:val="clear" w:color="auto" w:fill="FFFFFF"/>
        </w:rPr>
        <w:t xml:space="preserve">2.2.3. Использование программы </w:t>
      </w:r>
      <w:proofErr w:type="spellStart"/>
      <w:r>
        <w:rPr>
          <w:shd w:val="clear" w:color="auto" w:fill="FFFFFF"/>
        </w:rPr>
        <w:t>Fast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Align</w:t>
      </w:r>
      <w:proofErr w:type="spellEnd"/>
    </w:p>
    <w:p w14:paraId="13AFC504" w14:textId="768C9C0C" w:rsidR="003A219C" w:rsidRDefault="00B67113">
      <w:r>
        <w:t xml:space="preserve">Как уже было сказано выше, нами была рассмотрена возможность использования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 w:rsidR="00FD177F" w:rsidRPr="00FD177F">
        <w:t xml:space="preserve"> (</w:t>
      </w:r>
      <w:r w:rsidR="00FD177F" w:rsidRPr="001B5E47">
        <w:t>(</w:t>
      </w:r>
      <w:r w:rsidR="00FD177F">
        <w:rPr>
          <w:shd w:val="clear" w:color="auto" w:fill="FFFFFF"/>
          <w:lang w:val="en-US"/>
        </w:rPr>
        <w:t>Dryer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et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al</w:t>
      </w:r>
      <w:r w:rsidR="00FD177F" w:rsidRPr="001B5E47">
        <w:rPr>
          <w:shd w:val="clear" w:color="auto" w:fill="FFFFFF"/>
        </w:rPr>
        <w:t xml:space="preserve">. </w:t>
      </w:r>
      <w:r w:rsidR="00FD177F">
        <w:rPr>
          <w:shd w:val="clear" w:color="auto" w:fill="FFFFFF"/>
        </w:rPr>
        <w:t>2013</w:t>
      </w:r>
      <w:r w:rsidR="00FD177F" w:rsidRPr="001B5E47">
        <w:rPr>
          <w:shd w:val="clear" w:color="auto" w:fill="FFFFFF"/>
        </w:rPr>
        <w:t>)</w:t>
      </w:r>
      <w:r>
        <w:t xml:space="preserve">, являющаяся реализацией описанной выше модели IBM-M2, для нахождения перевода текста запроса.  Однако для корректной работы программы нужен обучающий корпус объема, достаточного для оценки параметров алгоритма. В наших условиях обеспечить </w:t>
      </w:r>
      <w:r>
        <w:lastRenderedPageBreak/>
        <w:t xml:space="preserve">это невозможно, в силу, во-первых, отсутствия доступных для скачивания корпусов для некоторых из языков </w:t>
      </w:r>
      <w:r w:rsidR="00FD177F">
        <w:rPr>
          <w:lang w:val="en-US"/>
        </w:rPr>
        <w:t>l</w:t>
      </w:r>
      <w:proofErr w:type="spellStart"/>
      <w:r>
        <w:t>ingcorpora</w:t>
      </w:r>
      <w:proofErr w:type="spellEnd"/>
      <w:r>
        <w:t xml:space="preserve">, во-вторых,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не предусматривает возможности сохранения обученной модели. То есть алгоритм пришлось бы обучать заново при каждом новом запуске программы. Если же использовать </w:t>
      </w:r>
      <w:proofErr w:type="spellStart"/>
      <w:r>
        <w:t>непредобученный</w:t>
      </w:r>
      <w:proofErr w:type="spellEnd"/>
      <w:r>
        <w:t xml:space="preserve"> алгоритм, добиться высокой точности работы невозможно, поскольку, как было описано выше, алгоритм инициализируется </w:t>
      </w:r>
      <w:proofErr w:type="spellStart"/>
      <w:r>
        <w:t>рандомными</w:t>
      </w:r>
      <w:proofErr w:type="spellEnd"/>
      <w:r>
        <w:t xml:space="preserve"> значениями параметров.</w:t>
      </w:r>
    </w:p>
    <w:p w14:paraId="5925DB88" w14:textId="77777777" w:rsidR="003A219C" w:rsidRDefault="00B67113" w:rsidP="009C141A">
      <w:pPr>
        <w:pStyle w:val="af3"/>
      </w:pPr>
      <w:bookmarkStart w:id="27" w:name="_4d34og8"/>
      <w:bookmarkEnd w:id="27"/>
      <w:r>
        <w:t>2.3. Программа на основе моделей универсальных зависимостей</w:t>
      </w:r>
    </w:p>
    <w:p w14:paraId="1C63C946" w14:textId="77777777" w:rsidR="003A219C" w:rsidRDefault="00B67113" w:rsidP="009C141A">
      <w:pPr>
        <w:pStyle w:val="af3"/>
        <w:rPr>
          <w:highlight w:val="white"/>
        </w:rPr>
      </w:pPr>
      <w:bookmarkStart w:id="28" w:name="_2s8eyo1"/>
      <w:bookmarkEnd w:id="28"/>
      <w:r>
        <w:rPr>
          <w:shd w:val="clear" w:color="auto" w:fill="FFFFFF"/>
        </w:rPr>
        <w:t>2.3.1. Введение</w:t>
      </w:r>
    </w:p>
    <w:p w14:paraId="3B2D463E" w14:textId="5115A229" w:rsidR="003A219C" w:rsidRDefault="00B67113">
      <w:r>
        <w:t>Для итоговой версии программы было решено использовать модели универсальных синтаксических зависимостей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models</w:t>
      </w:r>
      <w:proofErr w:type="spellEnd"/>
      <w:r w:rsidR="00FD177F" w:rsidRPr="00FD177F">
        <w:t>) (</w:t>
      </w:r>
      <w:proofErr w:type="spellStart"/>
      <w:r w:rsidR="00FD177F" w:rsidRPr="00FD177F">
        <w:t>Nivre</w:t>
      </w:r>
      <w:proofErr w:type="spellEnd"/>
      <w:r w:rsidR="00FD177F" w:rsidRPr="00FD177F">
        <w:t xml:space="preserve"> </w:t>
      </w:r>
      <w:proofErr w:type="spellStart"/>
      <w:r w:rsidR="00FD177F" w:rsidRPr="00FD177F">
        <w:t>et</w:t>
      </w:r>
      <w:proofErr w:type="spellEnd"/>
      <w:r w:rsidR="00FD177F" w:rsidRPr="00FD177F">
        <w:t xml:space="preserve"> </w:t>
      </w:r>
      <w:proofErr w:type="spellStart"/>
      <w:r w:rsidR="00FD177F" w:rsidRPr="00FD177F">
        <w:t>al</w:t>
      </w:r>
      <w:proofErr w:type="spellEnd"/>
      <w:r w:rsidR="00FD177F" w:rsidRPr="00FD177F">
        <w:t>. 2016</w:t>
      </w:r>
      <w:r w:rsidRPr="00FD177F">
        <w:t xml:space="preserve">). </w:t>
      </w:r>
      <w:proofErr w:type="spellStart"/>
      <w:r w:rsidRPr="00FD177F">
        <w:t>Univers</w:t>
      </w:r>
      <w:r>
        <w:t>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r w:rsidR="00FA4556" w:rsidRPr="00FA4556">
        <w:t>(</w:t>
      </w:r>
      <w:r w:rsidR="00FA4556">
        <w:rPr>
          <w:lang w:val="en-US"/>
        </w:rPr>
        <w:t>Universal</w:t>
      </w:r>
      <w:r w:rsidR="00FA4556" w:rsidRPr="00FA4556">
        <w:t xml:space="preserve"> </w:t>
      </w:r>
      <w:r w:rsidR="00FA4556">
        <w:rPr>
          <w:lang w:val="en-US"/>
        </w:rPr>
        <w:t>De</w:t>
      </w:r>
      <w:r w:rsidR="005A6086">
        <w:rPr>
          <w:lang w:val="en-US"/>
        </w:rPr>
        <w:t>pendencies</w:t>
      </w:r>
      <w:r w:rsidR="005A6086" w:rsidRPr="005A6086">
        <w:t xml:space="preserve"> 2014) </w:t>
      </w:r>
      <w:r>
        <w:t>– это проект, разрабатывающий универсальную кросс-лингвистическую аннотацию для синтаксической разметки с целью облегчения разработки многоязычного парсера, обучения на разных языках и типологически универсального синтаксического анализа.</w:t>
      </w:r>
    </w:p>
    <w:p w14:paraId="52EC7AC2" w14:textId="4698FF52" w:rsidR="003A219C" w:rsidRDefault="00B67113">
      <w:r>
        <w:t xml:space="preserve">Схема аннотаций основана на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de</w:t>
      </w:r>
      <w:proofErr w:type="spellEnd"/>
      <w:r>
        <w:t xml:space="preserve"> </w:t>
      </w:r>
      <w:proofErr w:type="spellStart"/>
      <w:r>
        <w:t>Marneffe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2006, 2008, 2014), универсальных </w:t>
      </w:r>
      <w:proofErr w:type="spellStart"/>
      <w:r>
        <w:t>частеречных</w:t>
      </w:r>
      <w:proofErr w:type="spellEnd"/>
      <w:r>
        <w:t xml:space="preserve"> тегах </w:t>
      </w:r>
      <w:proofErr w:type="spellStart"/>
      <w:r>
        <w:t>Google</w:t>
      </w:r>
      <w:proofErr w:type="spellEnd"/>
      <w:r>
        <w:t xml:space="preserve"> (</w:t>
      </w:r>
      <w:proofErr w:type="spellStart"/>
      <w:r>
        <w:t>Lin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2012) и морфосинтаксических тегах </w:t>
      </w:r>
      <w:proofErr w:type="spellStart"/>
      <w:r>
        <w:t>Interset</w:t>
      </w:r>
      <w:proofErr w:type="spellEnd"/>
      <w:r>
        <w:t xml:space="preserve"> </w:t>
      </w:r>
      <w:proofErr w:type="spellStart"/>
      <w:r>
        <w:t>interlingua</w:t>
      </w:r>
      <w:proofErr w:type="spellEnd"/>
      <w:r>
        <w:t xml:space="preserve"> (</w:t>
      </w:r>
      <w:proofErr w:type="spellStart"/>
      <w:r>
        <w:t>Zeman</w:t>
      </w:r>
      <w:proofErr w:type="spellEnd"/>
      <w:r>
        <w:t xml:space="preserve">, 2008). Главная цель проекта – разработать универсальный перечень категорий, необходимый для аннотации сходных конструкций в разных языках, дополненный при необходимости </w:t>
      </w:r>
      <w:proofErr w:type="spellStart"/>
      <w:r>
        <w:t>лингвоспецифичными</w:t>
      </w:r>
      <w:proofErr w:type="spellEnd"/>
      <w:r>
        <w:t xml:space="preserve"> единицами. На данный момент разработано более 70 UD-моделей, больше 10 находятся в разработке. С полным списком моделей можно ознакомиться на сайте </w:t>
      </w:r>
      <w:hyperlink r:id="rId15" w:history="1">
        <w:r w:rsidR="005A6086" w:rsidRPr="007B1C37">
          <w:rPr>
            <w:rStyle w:val="af0"/>
            <w:lang/>
          </w:rPr>
          <w:t>http://universaldependencies.org/#language-</w:t>
        </w:r>
      </w:hyperlink>
      <w:r>
        <w:t>.</w:t>
      </w:r>
    </w:p>
    <w:p w14:paraId="552E5432" w14:textId="35C3C8A0" w:rsidR="003A219C" w:rsidRDefault="00B67113">
      <w:r>
        <w:t xml:space="preserve">Для </w:t>
      </w:r>
      <w:proofErr w:type="spellStart"/>
      <w:r>
        <w:t>Python</w:t>
      </w:r>
      <w:proofErr w:type="spellEnd"/>
      <w:r>
        <w:t xml:space="preserve"> и некоторых других языков программирования UD-модели доступны через </w:t>
      </w:r>
      <w:proofErr w:type="spellStart"/>
      <w:r>
        <w:t>UDPipe</w:t>
      </w:r>
      <w:proofErr w:type="spellEnd"/>
      <w:r>
        <w:t xml:space="preserve"> </w:t>
      </w:r>
      <w:r w:rsidR="005A6086">
        <w:t>(</w:t>
      </w:r>
      <w:proofErr w:type="spellStart"/>
      <w:r w:rsidR="005A6086">
        <w:rPr>
          <w:highlight w:val="white"/>
        </w:rPr>
        <w:t>Straka</w:t>
      </w:r>
      <w:proofErr w:type="spellEnd"/>
      <w:r w:rsidR="005A6086">
        <w:rPr>
          <w:highlight w:val="white"/>
        </w:rPr>
        <w:t xml:space="preserve">, </w:t>
      </w:r>
      <w:proofErr w:type="spellStart"/>
      <w:r w:rsidR="005A6086">
        <w:rPr>
          <w:highlight w:val="white"/>
        </w:rPr>
        <w:t>Straková</w:t>
      </w:r>
      <w:proofErr w:type="spellEnd"/>
      <w:r w:rsidR="005A6086">
        <w:rPr>
          <w:highlight w:val="white"/>
        </w:rPr>
        <w:t xml:space="preserve"> 2017) </w:t>
      </w:r>
      <w:r>
        <w:t xml:space="preserve">– проект чешского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 xml:space="preserve">. </w:t>
      </w:r>
      <w:proofErr w:type="spellStart"/>
      <w:r>
        <w:t>UDPip</w:t>
      </w:r>
      <w:commentRangeStart w:id="29"/>
      <w:r>
        <w:t>e</w:t>
      </w:r>
      <w:commentRangeEnd w:id="29"/>
      <w:proofErr w:type="spellEnd"/>
      <w:r>
        <w:commentReference w:id="29"/>
      </w:r>
      <w:r>
        <w:t xml:space="preserve"> – это инструмент для автоматической обработки естественного языка, осуществляющий обработку текста на следующих уровнях:</w:t>
      </w:r>
    </w:p>
    <w:p w14:paraId="6D60D555" w14:textId="77777777" w:rsidR="003A219C" w:rsidRDefault="00B67113">
      <w:pPr>
        <w:keepNext/>
        <w:widowControl/>
        <w:numPr>
          <w:ilvl w:val="0"/>
          <w:numId w:val="3"/>
        </w:numPr>
        <w:spacing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lastRenderedPageBreak/>
        <w:t>разделение на предложения</w:t>
      </w:r>
    </w:p>
    <w:p w14:paraId="36E50F8C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токенизация</w:t>
      </w:r>
      <w:proofErr w:type="spellEnd"/>
    </w:p>
    <w:p w14:paraId="0C923678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приписывание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тегов</w:t>
      </w:r>
    </w:p>
    <w:p w14:paraId="60404D71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лемматизация</w:t>
      </w:r>
      <w:proofErr w:type="spellEnd"/>
    </w:p>
    <w:p w14:paraId="1DE7DC91" w14:textId="77777777" w:rsidR="003A219C" w:rsidRDefault="00B67113">
      <w:pPr>
        <w:keepNext/>
        <w:widowControl/>
        <w:numPr>
          <w:ilvl w:val="0"/>
          <w:numId w:val="3"/>
        </w:numPr>
        <w:spacing w:before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синтаксическая разметка (в терминах UD-моделей)</w:t>
      </w:r>
    </w:p>
    <w:p w14:paraId="63056B75" w14:textId="77777777" w:rsidR="003A219C" w:rsidRDefault="00B67113">
      <w:pPr>
        <w:rPr>
          <w:highlight w:val="white"/>
        </w:rPr>
      </w:pPr>
      <w:bookmarkStart w:id="30" w:name="_17dp8vu"/>
      <w:bookmarkEnd w:id="30"/>
      <w:proofErr w:type="spellStart"/>
      <w:r>
        <w:t>Токенизация</w:t>
      </w:r>
      <w:proofErr w:type="spellEnd"/>
      <w:r>
        <w:t xml:space="preserve"> и разделение на предложения происходит при помощи однослойной двунаправленной рекуррентной нейронной сети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units</w:t>
      </w:r>
      <w:proofErr w:type="spellEnd"/>
      <w:r>
        <w:t>), которая для каждого символа предсказывает, является ли он последним в токене, последим в предложении или не является последним ни там, ни там. Пробелы в токенах в конкретной модели допускаются, если в тренировочных данных был токен с пробелом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61F85DF7" w14:textId="77777777" w:rsidR="003A219C" w:rsidRDefault="00B67113">
      <w:proofErr w:type="spellStart"/>
      <w:r>
        <w:rPr>
          <w:highlight w:val="white"/>
        </w:rPr>
        <w:t>Частеречные</w:t>
      </w:r>
      <w:proofErr w:type="spellEnd"/>
      <w:r>
        <w:rPr>
          <w:highlight w:val="white"/>
        </w:rPr>
        <w:t xml:space="preserve"> теги генерируются тройками (</w:t>
      </w:r>
      <w:r>
        <w:t xml:space="preserve">UPOS, XPOS, FEATS), где UPOS – универсальный </w:t>
      </w:r>
      <w:proofErr w:type="spellStart"/>
      <w:r>
        <w:t>частеречный</w:t>
      </w:r>
      <w:proofErr w:type="spellEnd"/>
      <w:r>
        <w:t xml:space="preserve"> тег, XPOS – </w:t>
      </w:r>
      <w:proofErr w:type="spellStart"/>
      <w:r>
        <w:t>лингвоспецифичный</w:t>
      </w:r>
      <w:proofErr w:type="spellEnd"/>
      <w:r>
        <w:t xml:space="preserve"> </w:t>
      </w:r>
      <w:proofErr w:type="spellStart"/>
      <w:r>
        <w:t>частеречный</w:t>
      </w:r>
      <w:proofErr w:type="spellEnd"/>
      <w:r>
        <w:t xml:space="preserve"> тег, FEATS – список морфологических особенностей из </w:t>
      </w:r>
      <w:proofErr w:type="spellStart"/>
      <w:r>
        <w:t>унивесального</w:t>
      </w:r>
      <w:proofErr w:type="spellEnd"/>
      <w:r>
        <w:t xml:space="preserve"> </w:t>
      </w:r>
      <w:proofErr w:type="spellStart"/>
      <w:r>
        <w:t>инвенторя</w:t>
      </w:r>
      <w:proofErr w:type="spellEnd"/>
      <w:r>
        <w:t xml:space="preserve">, на основе которых был сделан выбор в пользу выбранного </w:t>
      </w:r>
      <w:proofErr w:type="spellStart"/>
      <w:r>
        <w:t>частеречного</w:t>
      </w:r>
      <w:proofErr w:type="spellEnd"/>
      <w:r>
        <w:t xml:space="preserve"> тега. </w:t>
      </w:r>
      <w:proofErr w:type="spellStart"/>
      <w:r>
        <w:t>Частеречная</w:t>
      </w:r>
      <w:proofErr w:type="spellEnd"/>
      <w:r>
        <w:t xml:space="preserve"> разметка производится на основании четырех последних символов токена. </w:t>
      </w:r>
      <w:proofErr w:type="spellStart"/>
      <w:r>
        <w:t>Лемматизация</w:t>
      </w:r>
      <w:proofErr w:type="spellEnd"/>
      <w:r>
        <w:t xml:space="preserve"> происходит по автоматически сгенерированным на основе обучающей выборке правилам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1039AD3E" w14:textId="77777777" w:rsidR="003A219C" w:rsidRDefault="00B67113">
      <w:r>
        <w:t xml:space="preserve">Пакет </w:t>
      </w:r>
      <w:proofErr w:type="spellStart"/>
      <w:proofErr w:type="gramStart"/>
      <w:r>
        <w:t>ufal.udpipe</w:t>
      </w:r>
      <w:proofErr w:type="spellEnd"/>
      <w:proofErr w:type="gramEnd"/>
      <w:r>
        <w:t xml:space="preserve"> доступен на сайте </w:t>
      </w:r>
      <w:proofErr w:type="spellStart"/>
      <w:r>
        <w:t>PyPI</w:t>
      </w:r>
      <w:proofErr w:type="spellEnd"/>
      <w:r>
        <w:t xml:space="preserve">, возможна установка через </w:t>
      </w:r>
      <w:proofErr w:type="spellStart"/>
      <w:r>
        <w:t>pip</w:t>
      </w:r>
      <w:proofErr w:type="spellEnd"/>
      <w:r>
        <w:t xml:space="preserve">. В репозитории проекта на сайте </w:t>
      </w:r>
      <w:proofErr w:type="spellStart"/>
      <w:r>
        <w:t>GitHub</w:t>
      </w:r>
      <w:proofErr w:type="spellEnd"/>
      <w:r>
        <w:t xml:space="preserve"> есть файл-оболочка для </w:t>
      </w:r>
      <w:proofErr w:type="spellStart"/>
      <w:r>
        <w:t>Python</w:t>
      </w:r>
      <w:proofErr w:type="spellEnd"/>
      <w:r>
        <w:rPr>
          <w:rStyle w:val="FootnoteAnchor"/>
        </w:rPr>
        <w:footnoteReference w:id="5"/>
      </w:r>
      <w:r>
        <w:t xml:space="preserve">, который был включен в состав пакета </w:t>
      </w:r>
      <w:proofErr w:type="spellStart"/>
      <w:r>
        <w:t>search_kwic</w:t>
      </w:r>
      <w:proofErr w:type="spellEnd"/>
      <w:r>
        <w:t>.</w:t>
      </w:r>
    </w:p>
    <w:p w14:paraId="794D6E7F" w14:textId="2A035CB1" w:rsidR="003A219C" w:rsidRDefault="00B67113" w:rsidP="009C141A">
      <w:pPr>
        <w:pStyle w:val="af3"/>
        <w:rPr>
          <w:highlight w:val="white"/>
        </w:rPr>
      </w:pPr>
      <w:bookmarkStart w:id="31" w:name="_3rdcrjn"/>
      <w:bookmarkEnd w:id="31"/>
      <w:r>
        <w:rPr>
          <w:shd w:val="clear" w:color="auto" w:fill="FFFFFF"/>
        </w:rPr>
        <w:t>2.3.</w:t>
      </w:r>
      <w:r w:rsidR="00E4729B">
        <w:rPr>
          <w:shd w:val="clear" w:color="auto" w:fill="FFFFFF"/>
          <w:lang w:val="en-US"/>
        </w:rPr>
        <w:t>2</w:t>
      </w:r>
      <w:r>
        <w:rPr>
          <w:shd w:val="clear" w:color="auto" w:fill="FFFFFF"/>
        </w:rPr>
        <w:t xml:space="preserve">. Алгоритм работы </w:t>
      </w:r>
      <w:proofErr w:type="spellStart"/>
      <w:r>
        <w:rPr>
          <w:shd w:val="clear" w:color="auto" w:fill="FFFFFF"/>
        </w:rPr>
        <w:t>serch_kwic</w:t>
      </w:r>
      <w:proofErr w:type="spellEnd"/>
    </w:p>
    <w:p w14:paraId="2A94E9BC" w14:textId="6F4A3B2F" w:rsidR="003A219C" w:rsidRDefault="00B67113">
      <w:r>
        <w:t xml:space="preserve">Пакет написан в парадигме объектно-ориентированного программирования. Файл search.py содержит класс </w:t>
      </w:r>
      <w:proofErr w:type="spellStart"/>
      <w:r>
        <w:rPr>
          <w:i/>
        </w:rPr>
        <w:t>Aligner</w:t>
      </w:r>
      <w:proofErr w:type="spellEnd"/>
      <w:r>
        <w:t xml:space="preserve">, производящий поиск перевода. Класс инициализируется двумя аргументами: </w:t>
      </w:r>
      <w:proofErr w:type="spellStart"/>
      <w:r>
        <w:rPr>
          <w:i/>
          <w:color w:val="000000"/>
        </w:rPr>
        <w:t>queryLanguage</w:t>
      </w:r>
      <w:proofErr w:type="spellEnd"/>
      <w:r>
        <w:rPr>
          <w:color w:val="000000"/>
        </w:rPr>
        <w:t xml:space="preserve"> – язык текста оригинала, </w:t>
      </w:r>
      <w:proofErr w:type="spellStart"/>
      <w:r>
        <w:rPr>
          <w:i/>
          <w:color w:val="000000"/>
        </w:rPr>
        <w:t>targetLanguage</w:t>
      </w:r>
      <w:proofErr w:type="spellEnd"/>
      <w:r>
        <w:rPr>
          <w:color w:val="000000"/>
        </w:rPr>
        <w:t xml:space="preserve"> – язык параллельного текста. Языки указываются трехбуквенными сокращениями в формат</w:t>
      </w:r>
      <w:r>
        <w:t>е ISO 639-3</w:t>
      </w:r>
      <w:r>
        <w:rPr>
          <w:rStyle w:val="FootnoteAnchor"/>
        </w:rPr>
        <w:footnoteReference w:id="6"/>
      </w:r>
      <w:r>
        <w:t xml:space="preserve">. Далее происходит загрузка моделей: если </w:t>
      </w:r>
      <w:r>
        <w:lastRenderedPageBreak/>
        <w:t xml:space="preserve">модели для данных языков уже скачаны, они записываются в переменные </w:t>
      </w:r>
      <w:proofErr w:type="spellStart"/>
      <w:r>
        <w:rPr>
          <w:i/>
        </w:rPr>
        <w:t>model_ql</w:t>
      </w:r>
      <w:proofErr w:type="spellEnd"/>
      <w:r>
        <w:t xml:space="preserve"> и </w:t>
      </w:r>
      <w:proofErr w:type="spellStart"/>
      <w:r>
        <w:rPr>
          <w:i/>
        </w:rPr>
        <w:t>model_tl</w:t>
      </w:r>
      <w:proofErr w:type="spellEnd"/>
      <w:r>
        <w:t xml:space="preserve">, если нет – происходит автоматическая загрузка из репозитория пакета на </w:t>
      </w:r>
      <w:proofErr w:type="spellStart"/>
      <w:r>
        <w:t>GitHub</w:t>
      </w:r>
      <w:proofErr w:type="spellEnd"/>
      <w:r>
        <w:t xml:space="preserve"> (</w:t>
      </w:r>
      <w:hyperlink r:id="rId16">
        <w:r>
          <w:rPr>
            <w:rStyle w:val="InternetLink"/>
            <w:webHidden/>
            <w:color w:val="0563C1"/>
          </w:rPr>
          <w:t>https://github.com/maria-terekhina/search_kwic</w:t>
        </w:r>
      </w:hyperlink>
      <w:r>
        <w:t xml:space="preserve">). Если моделей для данных языков нет, </w:t>
      </w:r>
      <w:r w:rsidR="00165FA0">
        <w:t>поднимается исключение</w:t>
      </w:r>
      <w:r w:rsidR="00F14C51">
        <w:t xml:space="preserve"> </w:t>
      </w:r>
      <m:oMath>
        <m:r>
          <w:rPr>
            <w:rFonts w:ascii="Cambria Math" w:hAnsi="Cambria Math"/>
          </w:rPr>
          <m:t>ValueError('No model for this language</m:t>
        </m:r>
        <w:commentRangeStart w:id="32"/>
        <m:r>
          <w:rPr>
            <w:rFonts w:ascii="Cambria Math" w:hAnsi="Cambria Math"/>
            <w:i/>
          </w:rPr>
          <w:commentReference w:id="33"/>
        </m:r>
        <w:commentRangeEnd w:id="32"/>
        <m:r>
          <w:rPr>
            <w:rFonts w:ascii="Cambria Math" w:hAnsi="Cambria Math"/>
          </w:rPr>
          <m:t>.')</m:t>
        </m:r>
      </m:oMath>
      <w:r w:rsidR="00165FA0">
        <w:t xml:space="preserve"> </w:t>
      </w:r>
      <w:r w:rsidR="005A6086">
        <w:rPr>
          <w:rStyle w:val="ab"/>
          <w:rFonts w:cs="Mangal"/>
        </w:rPr>
        <w:commentReference w:id="32"/>
      </w:r>
      <w:r>
        <w:t xml:space="preserve">. Все модели в формате </w:t>
      </w:r>
      <w:proofErr w:type="spellStart"/>
      <w:r>
        <w:t>zip</w:t>
      </w:r>
      <w:proofErr w:type="spellEnd"/>
      <w:r>
        <w:t>-папки можно скачать, перейдя по ссылке (</w:t>
      </w:r>
      <w:hyperlink r:id="rId17">
        <w:r>
          <w:rPr>
            <w:rStyle w:val="InternetLink"/>
            <w:webHidden/>
            <w:color w:val="0563C1"/>
          </w:rPr>
          <w:t>https://lindat.mff.cuni.cz/repository/xmlui/handle/11234/1-2364</w:t>
        </w:r>
      </w:hyperlink>
      <w:r>
        <w:t xml:space="preserve">). Однако для автоматической загрузки такой формат неудобен, поэтому все модели были выгружены на </w:t>
      </w:r>
      <w:proofErr w:type="spellStart"/>
      <w:r>
        <w:t>GitHub</w:t>
      </w:r>
      <w:proofErr w:type="spellEnd"/>
      <w:r w:rsidR="00F14C51">
        <w:t xml:space="preserve"> в репозиторий пакета (</w:t>
      </w:r>
      <w:r w:rsidR="00F14C51">
        <w:rPr>
          <w:lang w:val="en-US"/>
        </w:rPr>
        <w:t>Search</w:t>
      </w:r>
      <w:r w:rsidR="00F14C51" w:rsidRPr="00F14C51">
        <w:t xml:space="preserve"> </w:t>
      </w:r>
      <w:r w:rsidR="00F14C51">
        <w:rPr>
          <w:lang w:val="en-US"/>
        </w:rPr>
        <w:t>KWIC</w:t>
      </w:r>
      <w:r w:rsidR="00F14C51" w:rsidRPr="00F14C51">
        <w:t xml:space="preserve"> 2018)</w:t>
      </w:r>
      <w:r>
        <w:t xml:space="preserve">. Модели опубликованы под </w:t>
      </w:r>
      <w:r w:rsidRPr="00165FA0">
        <w:t xml:space="preserve">лицензией </w:t>
      </w:r>
      <w:r w:rsidRPr="00165FA0">
        <w:rPr>
          <w:highlight w:val="white"/>
        </w:rPr>
        <w:t> </w:t>
      </w:r>
      <w:hyperlink r:id="rId18">
        <w:r w:rsidRPr="00165FA0">
          <w:rPr>
            <w:webHidden/>
            <w:highlight w:val="white"/>
          </w:rPr>
          <w:t>CC BY-NC-SA</w:t>
        </w:r>
      </w:hyperlink>
      <w:r w:rsidR="00165FA0" w:rsidRPr="00165FA0">
        <w:t xml:space="preserve"> (</w:t>
      </w:r>
      <w:proofErr w:type="spellStart"/>
      <w:r w:rsidR="00165FA0" w:rsidRPr="00165FA0">
        <w:t>Commons</w:t>
      </w:r>
      <w:proofErr w:type="spellEnd"/>
      <w:r w:rsidR="00165FA0" w:rsidRPr="00165FA0">
        <w:t xml:space="preserve"> C.)</w:t>
      </w:r>
      <w:r w:rsidRPr="00165FA0">
        <w:t>, допу</w:t>
      </w:r>
      <w:r>
        <w:t xml:space="preserve">скающей свободное копирование и распространение материалов. </w:t>
      </w:r>
    </w:p>
    <w:p w14:paraId="2DD7A4D8" w14:textId="17B9A6DB" w:rsidR="003A219C" w:rsidRDefault="00B67113">
      <w:r>
        <w:t xml:space="preserve">Запрос на нахождение параллельного слова выполняется через функцию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В функцию передаются следующие аргументы: 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r>
        <w:t xml:space="preserve">– текст запроса, </w:t>
      </w:r>
      <w:proofErr w:type="spellStart"/>
      <w:r>
        <w:rPr>
          <w:i/>
        </w:rPr>
        <w:t>sent_q</w:t>
      </w:r>
      <w:proofErr w:type="spellEnd"/>
      <w:r>
        <w:t xml:space="preserve"> – предложение(я), содержащие текст запроса, </w:t>
      </w:r>
      <w:proofErr w:type="spellStart"/>
      <w:r>
        <w:rPr>
          <w:i/>
        </w:rPr>
        <w:t>sent_t</w:t>
      </w:r>
      <w:proofErr w:type="spellEnd"/>
      <w:r>
        <w:t xml:space="preserve"> – предложение(я), содержащие параллельный текст. Если одна из моделей (или обе) не найдены, функция возвращает пустой список. Предложения </w:t>
      </w:r>
      <w:proofErr w:type="spellStart"/>
      <w:r>
        <w:t>токенизируется</w:t>
      </w:r>
      <w:proofErr w:type="spellEnd"/>
      <w:r>
        <w:t xml:space="preserve"> внутренними средствами моделей и передаются в функцию </w:t>
      </w:r>
      <w:r w:rsidR="000E70D8" w:rsidRPr="000E70D8">
        <w:t>_</w:t>
      </w:r>
      <w:proofErr w:type="spellStart"/>
      <w:proofErr w:type="gramStart"/>
      <w:r>
        <w:rPr>
          <w:i/>
        </w:rPr>
        <w:t>process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где всем словам предложений приписываются </w:t>
      </w:r>
      <w:proofErr w:type="spellStart"/>
      <w:r>
        <w:t>частеречные</w:t>
      </w:r>
      <w:proofErr w:type="spellEnd"/>
      <w:r>
        <w:t xml:space="preserve"> и синтаксические теги, а также другая метаинформация</w:t>
      </w:r>
      <w:r>
        <w:rPr>
          <w:rStyle w:val="FootnoteAnchor"/>
        </w:rPr>
        <w:footnoteReference w:id="7"/>
      </w:r>
      <w:r>
        <w:t xml:space="preserve">. </w:t>
      </w:r>
    </w:p>
    <w:p w14:paraId="44DBBA40" w14:textId="5140C91F" w:rsidR="003A219C" w:rsidRDefault="00B67113">
      <w:pPr>
        <w:rPr>
          <w:i/>
        </w:rPr>
      </w:pPr>
      <w:r>
        <w:t xml:space="preserve">Полученные данные в виде строки передаются в функцию </w:t>
      </w:r>
      <w:r w:rsidR="000E70D8" w:rsidRPr="000E70D8">
        <w:t>_</w:t>
      </w:r>
      <w:proofErr w:type="spellStart"/>
      <w:r>
        <w:rPr>
          <w:i/>
        </w:rPr>
        <w:t>collect_</w:t>
      </w:r>
      <w:proofErr w:type="gramStart"/>
      <w:r>
        <w:rPr>
          <w:i/>
        </w:rPr>
        <w:t>info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где происходит </w:t>
      </w:r>
      <w:proofErr w:type="spellStart"/>
      <w:r>
        <w:t>парсинг</w:t>
      </w:r>
      <w:proofErr w:type="spellEnd"/>
      <w:r>
        <w:t xml:space="preserve"> этой строки. Порядковый номер каждого токена становится ключом в словаре. По каждому токену собирается информация о его значении (самом слове/знаке), </w:t>
      </w:r>
      <w:proofErr w:type="spellStart"/>
      <w:r>
        <w:t>частеречном</w:t>
      </w:r>
      <w:proofErr w:type="spellEnd"/>
      <w:r>
        <w:t xml:space="preserve"> и синтаксическом тегах, порядковом номере родителя и его синтаксическом теге, синтаксических тегах потомков (токенов, для которого данный токен является родителем), абсолютной позиции в предложении. Данная информация в виде словаря возвращается в функцию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>).</w:t>
      </w:r>
    </w:p>
    <w:p w14:paraId="3C85038A" w14:textId="4918E7EF" w:rsidR="003A219C" w:rsidRDefault="00B67113">
      <w:pPr>
        <w:rPr>
          <w:i/>
        </w:rPr>
      </w:pPr>
      <w:r>
        <w:t xml:space="preserve">Далее происходит вызов функции </w:t>
      </w:r>
      <w:commentRangeStart w:id="34"/>
      <w:commentRangeStart w:id="35"/>
      <w:r>
        <w:rPr>
          <w:i/>
        </w:rPr>
        <w:t>_</w:t>
      </w:r>
      <w:commentRangeEnd w:id="34"/>
      <w:r>
        <w:commentReference w:id="34"/>
      </w:r>
      <w:commentRangeEnd w:id="35"/>
      <w:r w:rsidR="000E70D8">
        <w:rPr>
          <w:rStyle w:val="ab"/>
          <w:rFonts w:cs="Mangal"/>
        </w:rPr>
        <w:commentReference w:id="35"/>
      </w:r>
      <w:r w:rsidR="000E70D8" w:rsidRPr="000E70D8">
        <w:rPr>
          <w:i/>
        </w:rPr>
        <w:t xml:space="preserve"> </w:t>
      </w:r>
      <w:proofErr w:type="spellStart"/>
      <w:r w:rsidR="000E70D8">
        <w:rPr>
          <w:i/>
        </w:rPr>
        <w:t>find_</w:t>
      </w:r>
      <w:proofErr w:type="gramStart"/>
      <w:r w:rsidR="000E70D8">
        <w:rPr>
          <w:i/>
        </w:rPr>
        <w:t>parallel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с параметрами </w:t>
      </w:r>
      <w:proofErr w:type="spellStart"/>
      <w:r>
        <w:t>query</w:t>
      </w:r>
      <w:proofErr w:type="spellEnd"/>
      <w:r>
        <w:t xml:space="preserve"> – текст запроса, </w:t>
      </w:r>
      <w:proofErr w:type="spellStart"/>
      <w:r>
        <w:rPr>
          <w:i/>
        </w:rPr>
        <w:t>info_q</w:t>
      </w:r>
      <w:proofErr w:type="spellEnd"/>
      <w:r>
        <w:t xml:space="preserve"> и </w:t>
      </w:r>
      <w:proofErr w:type="spellStart"/>
      <w:r>
        <w:rPr>
          <w:i/>
        </w:rPr>
        <w:t>info_t</w:t>
      </w:r>
      <w:proofErr w:type="spellEnd"/>
      <w:r>
        <w:t xml:space="preserve"> – словари с полученной метаинформацией обо всех </w:t>
      </w:r>
      <w:r>
        <w:lastRenderedPageBreak/>
        <w:t xml:space="preserve">токенов оригинального и параллельного текстов. В этой функции сначала среди ключей </w:t>
      </w:r>
      <w:proofErr w:type="spellStart"/>
      <w:r>
        <w:rPr>
          <w:i/>
        </w:rPr>
        <w:t>info_q</w:t>
      </w:r>
      <w:proofErr w:type="spellEnd"/>
      <w:r>
        <w:t xml:space="preserve"> находится текст запроса, достается его метаинформация. Затем все токены из </w:t>
      </w:r>
      <w:proofErr w:type="spellStart"/>
      <w:r>
        <w:rPr>
          <w:i/>
        </w:rPr>
        <w:t>info_t</w:t>
      </w:r>
      <w:proofErr w:type="spellEnd"/>
      <w:r>
        <w:rPr>
          <w:i/>
        </w:rPr>
        <w:t xml:space="preserve"> </w:t>
      </w:r>
      <w:r>
        <w:t xml:space="preserve">сравниваются с метаинформацией текста запроса по следующим параметрам: </w:t>
      </w:r>
      <w:proofErr w:type="spellStart"/>
      <w:r>
        <w:t>частеречный</w:t>
      </w:r>
      <w:proofErr w:type="spellEnd"/>
      <w:r>
        <w:t xml:space="preserve"> тег, синтаксический тег, синтаксический тег родителя, синтаксические теги потомков. За каждое совпадение токену из </w:t>
      </w:r>
      <w:proofErr w:type="spellStart"/>
      <w:r>
        <w:rPr>
          <w:i/>
        </w:rPr>
        <w:t>info_t</w:t>
      </w:r>
      <w:proofErr w:type="spellEnd"/>
      <w:r>
        <w:t xml:space="preserve"> присваивается один балл (за теги потомков присваивается число баллов равное числу совпавших тегов). Вся информация передается обратно в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>).</w:t>
      </w:r>
    </w:p>
    <w:p w14:paraId="55E59A40" w14:textId="69CEA346" w:rsidR="003A219C" w:rsidRDefault="00B67113">
      <w:r>
        <w:t xml:space="preserve">Если максимальный балл был присвоен только одному токену, функция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список, содержащий индексы начала и конца этого слова в параллельном тексте. Если токенов с одинаковым максимальным баллом оказалось несколько, вызывается функция </w:t>
      </w:r>
      <w:r w:rsidR="000E70D8">
        <w:t>_</w:t>
      </w:r>
      <w:proofErr w:type="spellStart"/>
      <w:r>
        <w:rPr>
          <w:i/>
        </w:rPr>
        <w:t>decision_</w:t>
      </w:r>
      <w:proofErr w:type="gramStart"/>
      <w:r>
        <w:rPr>
          <w:i/>
        </w:rPr>
        <w:t>maker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которая принимает решение, какой именно токен считать переводом: выбирается слово, </w:t>
      </w:r>
      <w:r w:rsidR="000E70D8">
        <w:t>номер</w:t>
      </w:r>
      <w:commentRangeStart w:id="36"/>
      <w:commentRangeStart w:id="37"/>
      <w:r>
        <w:t xml:space="preserve"> абсолютной позиции которого </w:t>
      </w:r>
      <w:r w:rsidR="000E70D8">
        <w:t xml:space="preserve">в параллельном тексте </w:t>
      </w:r>
      <w:r>
        <w:t xml:space="preserve">меньше всего отличается от соответствующего </w:t>
      </w:r>
      <w:r w:rsidR="000E70D8">
        <w:t>номера позиции</w:t>
      </w:r>
      <w:r>
        <w:t xml:space="preserve"> запроса</w:t>
      </w:r>
      <w:commentRangeEnd w:id="36"/>
      <w:r>
        <w:commentReference w:id="36"/>
      </w:r>
      <w:commentRangeEnd w:id="37"/>
      <w:r w:rsidR="000E70D8">
        <w:t xml:space="preserve"> в оригинальном тексте</w:t>
      </w:r>
      <w:r w:rsidR="000E70D8">
        <w:rPr>
          <w:rStyle w:val="ab"/>
          <w:rFonts w:cs="Mangal"/>
        </w:rPr>
        <w:commentReference w:id="37"/>
      </w:r>
      <w:r>
        <w:t>. Если таких слов оказалось два (одно расположено справа, а другое слева на одинаковом расстоянии), берется слово слева</w:t>
      </w:r>
      <w:r>
        <w:rPr>
          <w:rStyle w:val="FootnoteAnchor"/>
        </w:rPr>
        <w:footnoteReference w:id="8"/>
      </w:r>
      <w:r>
        <w:t xml:space="preserve">. </w:t>
      </w:r>
    </w:p>
    <w:p w14:paraId="645B7046" w14:textId="77777777" w:rsidR="003A219C" w:rsidRDefault="003A219C"/>
    <w:p w14:paraId="22EF2445" w14:textId="77777777" w:rsidR="003A219C" w:rsidRDefault="00B67113">
      <w:r>
        <w:br/>
      </w:r>
      <w:r>
        <w:rPr>
          <w:sz w:val="20"/>
          <w:szCs w:val="20"/>
        </w:rPr>
        <w:t xml:space="preserve">Рисунок 3. Алгоритм работы класса </w:t>
      </w:r>
      <w:proofErr w:type="spellStart"/>
      <w:r>
        <w:rPr>
          <w:sz w:val="20"/>
          <w:szCs w:val="20"/>
        </w:rPr>
        <w:t>Aligner</w:t>
      </w:r>
      <w:proofErr w:type="spellEnd"/>
      <w:r>
        <w:rPr>
          <w:noProof/>
          <w:sz w:val="20"/>
          <w:szCs w:val="20"/>
        </w:rPr>
        <w:lastRenderedPageBreak/>
        <w:drawing>
          <wp:inline distT="0" distB="0" distL="0" distR="0" wp14:anchorId="1CC819DC" wp14:editId="4394DAB3">
            <wp:extent cx="5391150" cy="6886575"/>
            <wp:effectExtent l="0" t="0" r="0" b="0"/>
            <wp:docPr id="3" name="image4.png" descr="C:\Users\Masha\Documents\Lingcorpora\parallelcorpora\Al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C:\Users\Masha\Documents\Lingcorpora\parallelcorpora\Aligne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6858" b="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1B0" w14:textId="77777777" w:rsidR="003A219C" w:rsidRDefault="003A219C"/>
    <w:p w14:paraId="35CC46BD" w14:textId="77777777" w:rsidR="003A219C" w:rsidRDefault="003A219C"/>
    <w:p w14:paraId="78C2866A" w14:textId="77777777" w:rsidR="003A219C" w:rsidRDefault="003A219C"/>
    <w:p w14:paraId="59AB94D4" w14:textId="3882F07D" w:rsidR="003A219C" w:rsidRDefault="001A4D67" w:rsidP="001A4D67">
      <w:pPr>
        <w:pStyle w:val="1"/>
      </w:pPr>
      <w:r>
        <w:lastRenderedPageBreak/>
        <w:t>Заключение</w:t>
      </w:r>
    </w:p>
    <w:p w14:paraId="6DE41FC7" w14:textId="7024CDD6" w:rsidR="00E4729B" w:rsidRPr="005F2B81" w:rsidRDefault="00E4729B" w:rsidP="00E4729B">
      <w:pPr>
        <w:pStyle w:val="af3"/>
      </w:pPr>
      <w:bookmarkStart w:id="38" w:name="_Toc513377656"/>
      <w:r>
        <w:t>3.</w:t>
      </w:r>
      <w:r>
        <w:rPr>
          <w:lang w:val="en-US"/>
        </w:rPr>
        <w:t>1</w:t>
      </w:r>
      <w:r>
        <w:t xml:space="preserve">. </w:t>
      </w:r>
      <w:bookmarkEnd w:id="38"/>
      <w:r>
        <w:t>Структура</w:t>
      </w:r>
      <w:r w:rsidRPr="005F2B81">
        <w:t xml:space="preserve"> </w:t>
      </w:r>
      <w:r>
        <w:t xml:space="preserve">пакета </w:t>
      </w:r>
      <w:r>
        <w:rPr>
          <w:lang w:val="en-US"/>
        </w:rPr>
        <w:t>search</w:t>
      </w:r>
      <w:r w:rsidRPr="005F2B81">
        <w:t>_</w:t>
      </w:r>
      <w:proofErr w:type="spellStart"/>
      <w:r>
        <w:rPr>
          <w:lang w:val="en-US"/>
        </w:rPr>
        <w:t>kwic</w:t>
      </w:r>
      <w:proofErr w:type="spellEnd"/>
    </w:p>
    <w:p w14:paraId="2EFC0B1B" w14:textId="4A403D7D" w:rsidR="004247B5" w:rsidRDefault="00E4729B" w:rsidP="004247B5">
      <w:r>
        <w:t xml:space="preserve">Пакет </w:t>
      </w:r>
      <w:r>
        <w:rPr>
          <w:lang w:val="en-US"/>
        </w:rPr>
        <w:t>search</w:t>
      </w:r>
      <w:r w:rsidRPr="005F2B81">
        <w:t>_</w:t>
      </w:r>
      <w:proofErr w:type="spellStart"/>
      <w:r>
        <w:rPr>
          <w:lang w:val="en-US"/>
        </w:rPr>
        <w:t>kwic</w:t>
      </w:r>
      <w:proofErr w:type="spellEnd"/>
      <w:r w:rsidRPr="005F2B81">
        <w:t xml:space="preserve"> </w:t>
      </w:r>
      <w:r>
        <w:t xml:space="preserve">состоит из двух файлов: </w:t>
      </w:r>
      <w:r>
        <w:rPr>
          <w:lang w:val="en-US"/>
        </w:rPr>
        <w:t>search</w:t>
      </w:r>
      <w:r w:rsidRPr="005F2B81">
        <w:t>.</w:t>
      </w:r>
      <w:proofErr w:type="spellStart"/>
      <w:r>
        <w:rPr>
          <w:lang w:val="en-US"/>
        </w:rPr>
        <w:t>py</w:t>
      </w:r>
      <w:proofErr w:type="spellEnd"/>
      <w:r w:rsidRPr="005F2B81">
        <w:t xml:space="preserve"> </w:t>
      </w:r>
      <w:r>
        <w:t xml:space="preserve">и </w:t>
      </w:r>
      <w:r>
        <w:rPr>
          <w:lang w:val="en-US"/>
        </w:rPr>
        <w:t>model</w:t>
      </w:r>
      <w:r w:rsidRPr="005F2B81">
        <w:t>.</w:t>
      </w:r>
      <w:proofErr w:type="spellStart"/>
      <w:r>
        <w:rPr>
          <w:lang w:val="en-US"/>
        </w:rPr>
        <w:t>py</w:t>
      </w:r>
      <w:proofErr w:type="spellEnd"/>
      <w:r w:rsidRPr="005F2B81">
        <w:t xml:space="preserve">. </w:t>
      </w:r>
      <w:r>
        <w:t xml:space="preserve">Про второй из них, </w:t>
      </w:r>
      <w:r>
        <w:rPr>
          <w:lang w:val="en-US"/>
        </w:rPr>
        <w:t>model</w:t>
      </w:r>
      <w:r w:rsidRPr="005F2B81">
        <w:t>.</w:t>
      </w:r>
      <w:proofErr w:type="spellStart"/>
      <w:r>
        <w:rPr>
          <w:lang w:val="en-US"/>
        </w:rPr>
        <w:t>py</w:t>
      </w:r>
      <w:proofErr w:type="spellEnd"/>
      <w:r>
        <w:t xml:space="preserve">, было уже написано выше, это файл файл-оболочка для работы с </w:t>
      </w:r>
      <w:r>
        <w:rPr>
          <w:lang w:val="en-US"/>
        </w:rPr>
        <w:t>UD</w:t>
      </w:r>
      <w:r w:rsidRPr="005F2B81">
        <w:t>-</w:t>
      </w:r>
      <w:r>
        <w:t xml:space="preserve">моделями в </w:t>
      </w:r>
      <w:r>
        <w:rPr>
          <w:lang w:val="en-US"/>
        </w:rPr>
        <w:t>Python</w:t>
      </w:r>
      <w:r w:rsidRPr="005F2B81">
        <w:t xml:space="preserve">. </w:t>
      </w:r>
      <w:r>
        <w:t xml:space="preserve">Файл </w:t>
      </w:r>
      <w:r>
        <w:rPr>
          <w:lang w:val="en-US"/>
        </w:rPr>
        <w:t>search</w:t>
      </w:r>
      <w:r w:rsidRPr="005F2B81">
        <w:t>.</w:t>
      </w:r>
      <w:proofErr w:type="spellStart"/>
      <w:r>
        <w:rPr>
          <w:lang w:val="en-US"/>
        </w:rPr>
        <w:t>py</w:t>
      </w:r>
      <w:proofErr w:type="spellEnd"/>
      <w:r w:rsidRPr="005F2B81">
        <w:t xml:space="preserve"> – </w:t>
      </w:r>
      <w:r>
        <w:t>основной файл пакета, содержащий алгоритм поиска перевода текста запроса</w:t>
      </w:r>
      <w:r w:rsidRPr="00E4729B">
        <w:t xml:space="preserve"> (</w:t>
      </w:r>
      <w:r>
        <w:t xml:space="preserve">класс </w:t>
      </w:r>
      <w:r>
        <w:rPr>
          <w:lang w:val="en-US"/>
        </w:rPr>
        <w:t>Aligner</w:t>
      </w:r>
      <w:r>
        <w:t>, принцип работы которого был описан в предыдущем разделе</w:t>
      </w:r>
      <w:r w:rsidRPr="00E4729B">
        <w:t>)</w:t>
      </w:r>
      <w:r>
        <w:t xml:space="preserve">. Задача пакета – находить перевод слова и возвращать его индексы (начала и конца) в параллельном тексте. </w:t>
      </w:r>
    </w:p>
    <w:p w14:paraId="1D83AF0B" w14:textId="5A24C152" w:rsidR="004247B5" w:rsidRPr="004247B5" w:rsidRDefault="004247B5" w:rsidP="004247B5">
      <w:r>
        <w:t xml:space="preserve">Среди зависимостей, требующих дополнительной установки (не включенных в интерпретатор изначально) пакет </w:t>
      </w:r>
      <w:r>
        <w:rPr>
          <w:lang w:val="en-US"/>
        </w:rPr>
        <w:t>search</w:t>
      </w:r>
      <w:r w:rsidRPr="004247B5">
        <w:t>_</w:t>
      </w:r>
      <w:proofErr w:type="spellStart"/>
      <w:r>
        <w:rPr>
          <w:lang w:val="en-US"/>
        </w:rPr>
        <w:t>kwic</w:t>
      </w:r>
      <w:proofErr w:type="spellEnd"/>
      <w:r w:rsidRPr="004247B5">
        <w:t xml:space="preserve"> </w:t>
      </w:r>
      <w:r>
        <w:t xml:space="preserve">имеет только пакет </w:t>
      </w:r>
      <w:proofErr w:type="spellStart"/>
      <w:proofErr w:type="gramStart"/>
      <w:r>
        <w:rPr>
          <w:lang w:val="en-US"/>
        </w:rPr>
        <w:t>ufal</w:t>
      </w:r>
      <w:proofErr w:type="spellEnd"/>
      <w:r w:rsidRPr="004247B5">
        <w:t>.</w:t>
      </w:r>
      <w:proofErr w:type="spellStart"/>
      <w:r>
        <w:rPr>
          <w:lang w:val="en-US"/>
        </w:rPr>
        <w:t>udpipe</w:t>
      </w:r>
      <w:proofErr w:type="spellEnd"/>
      <w:proofErr w:type="gramEnd"/>
      <w:r>
        <w:t xml:space="preserve">, свободно устанавливаемый через </w:t>
      </w:r>
      <w:r>
        <w:rPr>
          <w:lang w:val="en-US"/>
        </w:rPr>
        <w:t>pip</w:t>
      </w:r>
      <w:r w:rsidRPr="004247B5">
        <w:t xml:space="preserve">. </w:t>
      </w:r>
      <w:r>
        <w:t xml:space="preserve">Данная зависимость устанавливается автоматически при установке </w:t>
      </w:r>
      <w:r>
        <w:rPr>
          <w:lang w:val="en-US"/>
        </w:rPr>
        <w:t>search</w:t>
      </w:r>
      <w:r w:rsidRPr="004247B5">
        <w:t>_</w:t>
      </w:r>
      <w:proofErr w:type="spellStart"/>
      <w:r>
        <w:rPr>
          <w:lang w:val="en-US"/>
        </w:rPr>
        <w:t>kwic</w:t>
      </w:r>
      <w:proofErr w:type="spellEnd"/>
      <w:r w:rsidRPr="004247B5">
        <w:t>.</w:t>
      </w:r>
    </w:p>
    <w:p w14:paraId="4F193D1B" w14:textId="218E59FC" w:rsidR="004247B5" w:rsidRDefault="004247B5" w:rsidP="004247B5">
      <w:pPr>
        <w:pStyle w:val="af3"/>
      </w:pPr>
      <w:r w:rsidRPr="004247B5">
        <w:t xml:space="preserve">3.2. </w:t>
      </w:r>
      <w:r>
        <w:t>Оценка работы пакета</w:t>
      </w:r>
    </w:p>
    <w:p w14:paraId="6D1ED65C" w14:textId="105D3FBD" w:rsidR="004247B5" w:rsidRDefault="004247B5" w:rsidP="00D16F8A">
      <w:pPr>
        <w:rPr>
          <w:lang w:eastAsia="en-US" w:bidi="ar-SA"/>
        </w:rPr>
      </w:pPr>
      <w:r>
        <w:rPr>
          <w:lang w:eastAsia="en-US" w:bidi="ar-SA"/>
        </w:rPr>
        <w:t xml:space="preserve">Оценка качества работы алгоритма происходила на примере трех языковых моделей: русском, английском и итальянском (поскольку автор работы владеет только этими языками). </w:t>
      </w:r>
      <w:r w:rsidR="009C141A">
        <w:rPr>
          <w:lang w:eastAsia="en-US" w:bidi="ar-SA"/>
        </w:rPr>
        <w:t xml:space="preserve">Были взяты 4 слова русского языка: </w:t>
      </w:r>
      <w:r w:rsidR="009C141A" w:rsidRPr="009C141A">
        <w:rPr>
          <w:i/>
          <w:lang w:eastAsia="en-US" w:bidi="ar-SA"/>
        </w:rPr>
        <w:t>очки, третий, пошел, прекрасный</w:t>
      </w:r>
      <w:r w:rsidR="009C141A">
        <w:rPr>
          <w:lang w:eastAsia="en-US" w:bidi="ar-SA"/>
        </w:rPr>
        <w:t xml:space="preserve"> (слова разных частей речи). </w:t>
      </w:r>
      <w:r w:rsidR="00D16F8A">
        <w:rPr>
          <w:lang w:eastAsia="en-US" w:bidi="ar-SA"/>
        </w:rPr>
        <w:t xml:space="preserve">С каждым словом был сделан запрос в параллельный подкорпус НКРЯ в английский и итальянский подкорпуса при помощи пакета </w:t>
      </w:r>
      <w:proofErr w:type="spellStart"/>
      <w:r w:rsidR="00D16F8A">
        <w:rPr>
          <w:lang w:val="en-US" w:eastAsia="en-US" w:bidi="ar-SA"/>
        </w:rPr>
        <w:t>lingcorpora</w:t>
      </w:r>
      <w:proofErr w:type="spellEnd"/>
      <w:r w:rsidR="00D16F8A" w:rsidRPr="00D16F8A">
        <w:rPr>
          <w:lang w:eastAsia="en-US" w:bidi="ar-SA"/>
        </w:rPr>
        <w:t xml:space="preserve">. </w:t>
      </w:r>
      <w:r w:rsidR="00D16F8A">
        <w:rPr>
          <w:lang w:eastAsia="en-US" w:bidi="ar-SA"/>
        </w:rPr>
        <w:t xml:space="preserve">Для каждого запроса были взяты первые 50 результатов. Итого было получено 400 пар параллельных фрагментов текста, 200 русско-итальянских, 200 русско-английских. Далее все пары были переданы в пакет </w:t>
      </w:r>
      <w:r w:rsidR="00D16F8A">
        <w:rPr>
          <w:lang w:val="en-US" w:eastAsia="en-US" w:bidi="ar-SA"/>
        </w:rPr>
        <w:t>search</w:t>
      </w:r>
      <w:r w:rsidR="00D16F8A" w:rsidRPr="00D16F8A">
        <w:rPr>
          <w:lang w:eastAsia="en-US" w:bidi="ar-SA"/>
        </w:rPr>
        <w:t>_</w:t>
      </w:r>
      <w:proofErr w:type="spellStart"/>
      <w:r w:rsidR="00D16F8A">
        <w:rPr>
          <w:lang w:val="en-US" w:eastAsia="en-US" w:bidi="ar-SA"/>
        </w:rPr>
        <w:t>kwic</w:t>
      </w:r>
      <w:proofErr w:type="spellEnd"/>
      <w:r w:rsidR="00D16F8A">
        <w:rPr>
          <w:lang w:eastAsia="en-US" w:bidi="ar-SA"/>
        </w:rPr>
        <w:t>. Для всех пар было замерено время работы алгоритма.</w:t>
      </w:r>
    </w:p>
    <w:p w14:paraId="6462E22A" w14:textId="4E7B20A1" w:rsidR="00D16F8A" w:rsidRDefault="00D16F8A" w:rsidP="00D16F8A">
      <w:pPr>
        <w:pStyle w:val="af3"/>
      </w:pPr>
      <w:r>
        <w:t>3.2.1</w:t>
      </w:r>
      <w:r w:rsidR="005945AE">
        <w:t>.</w:t>
      </w:r>
      <w:r w:rsidR="00CA6C97">
        <w:t xml:space="preserve"> Время</w:t>
      </w:r>
    </w:p>
    <w:p w14:paraId="4D50A25E" w14:textId="31E43056" w:rsidR="00D16F8A" w:rsidRPr="005945AE" w:rsidRDefault="00D16F8A" w:rsidP="00D16F8A">
      <w:pPr>
        <w:rPr>
          <w:lang w:eastAsia="en-US" w:bidi="ar-SA"/>
        </w:rPr>
      </w:pPr>
      <w:r>
        <w:rPr>
          <w:lang w:eastAsia="en-US" w:bidi="ar-SA"/>
        </w:rPr>
        <w:t>Медианное время работы алгоритма</w:t>
      </w:r>
      <w:r w:rsidR="005945AE">
        <w:rPr>
          <w:lang w:eastAsia="en-US" w:bidi="ar-SA"/>
        </w:rPr>
        <w:t xml:space="preserve"> (обработки одной пары оригинал-перевод), подсчитанное на описанных выше 400 парах</w:t>
      </w:r>
      <w:r>
        <w:rPr>
          <w:lang w:eastAsia="en-US" w:bidi="ar-SA"/>
        </w:rPr>
        <w:t xml:space="preserve"> – </w:t>
      </w:r>
      <w:r w:rsidRPr="00D16F8A">
        <w:rPr>
          <w:lang w:eastAsia="en-US" w:bidi="ar-SA"/>
        </w:rPr>
        <w:t>0.38</w:t>
      </w:r>
      <w:r>
        <w:rPr>
          <w:lang w:val="en-US" w:eastAsia="en-US" w:bidi="ar-SA"/>
        </w:rPr>
        <w:t>c</w:t>
      </w:r>
      <w:r w:rsidRPr="00D16F8A">
        <w:rPr>
          <w:lang w:eastAsia="en-US" w:bidi="ar-SA"/>
        </w:rPr>
        <w:t xml:space="preserve"> (</w:t>
      </w:r>
      <w:r>
        <w:rPr>
          <w:lang w:val="en-US" w:eastAsia="en-US" w:bidi="ar-SA"/>
        </w:rPr>
        <w:t>min</w:t>
      </w:r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>= 0.09</w:t>
      </w:r>
      <w:r>
        <w:rPr>
          <w:lang w:val="en-US" w:eastAsia="en-US" w:bidi="ar-SA"/>
        </w:rPr>
        <w:t>c</w:t>
      </w:r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max</w:t>
      </w:r>
      <w:proofErr w:type="spellEnd"/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 xml:space="preserve">= 3.84с, </w:t>
      </w:r>
      <w:proofErr w:type="spellStart"/>
      <w:r>
        <w:rPr>
          <w:lang w:val="en-US" w:eastAsia="en-US" w:bidi="ar-SA"/>
        </w:rPr>
        <w:t>std</w:t>
      </w:r>
      <w:proofErr w:type="spellEnd"/>
      <w:r w:rsidRPr="00D16F8A">
        <w:rPr>
          <w:lang w:eastAsia="en-US" w:bidi="ar-SA"/>
        </w:rPr>
        <w:t xml:space="preserve"> = 0.44</w:t>
      </w:r>
      <w:r>
        <w:rPr>
          <w:lang w:val="en-US" w:eastAsia="en-US" w:bidi="ar-SA"/>
        </w:rPr>
        <w:t>c</w:t>
      </w:r>
      <w:r>
        <w:rPr>
          <w:lang w:eastAsia="en-US" w:bidi="ar-SA"/>
        </w:rPr>
        <w:t>)</w:t>
      </w:r>
      <w:r w:rsidR="005945AE">
        <w:rPr>
          <w:lang w:eastAsia="en-US" w:bidi="ar-SA"/>
        </w:rPr>
        <w:t>.</w:t>
      </w:r>
    </w:p>
    <w:p w14:paraId="267980D4" w14:textId="77777777" w:rsidR="003A219C" w:rsidRDefault="00B67113">
      <w:r>
        <w:commentReference w:id="39"/>
      </w:r>
    </w:p>
    <w:p w14:paraId="1E500981" w14:textId="5D37B46C" w:rsidR="003A219C" w:rsidRPr="00CA6C97" w:rsidRDefault="005945AE" w:rsidP="005945AE">
      <w:pPr>
        <w:pStyle w:val="af3"/>
        <w:rPr>
          <w:lang w:val="en-US"/>
        </w:rPr>
      </w:pPr>
      <w:r>
        <w:lastRenderedPageBreak/>
        <w:t>3.2.2.</w:t>
      </w:r>
      <w:r w:rsidR="00CA6C97">
        <w:t xml:space="preserve"> Точность</w:t>
      </w:r>
      <w:bookmarkStart w:id="40" w:name="_GoBack"/>
      <w:bookmarkEnd w:id="40"/>
    </w:p>
    <w:p w14:paraId="102A1094" w14:textId="2952B7E6" w:rsidR="005945AE" w:rsidRDefault="005945AE" w:rsidP="005945AE">
      <w:pPr>
        <w:rPr>
          <w:lang w:eastAsia="en-US" w:bidi="ar-SA"/>
        </w:rPr>
      </w:pPr>
      <w:r>
        <w:rPr>
          <w:lang w:eastAsia="en-US" w:bidi="ar-SA"/>
        </w:rPr>
        <w:t>Оценка точности производилась вручную. Если автор считал, что алгоритм правильно нашел перевод, паре присваивалось значение 1, если перевод был найден неверно – 0. Если автор считал, что найти правильный перевод в данном конкретном случае было невозможно, паре присваивалось значение 1. Найти перевод было невозможно, например, если предложения были неверно сопоставлены друг другу в корпусе и параллельный фрагмент не является переводом оригинала. Второй случай, при котором перевода фактически нет – если искомое слово входит в состав фразеологизма, непереводимого дословно</w:t>
      </w:r>
      <w:r>
        <w:rPr>
          <w:rStyle w:val="af6"/>
          <w:lang w:eastAsia="en-US" w:bidi="ar-SA"/>
        </w:rPr>
        <w:footnoteReference w:id="9"/>
      </w:r>
      <w:r>
        <w:rPr>
          <w:lang w:eastAsia="en-US" w:bidi="ar-SA"/>
        </w:rPr>
        <w:t xml:space="preserve"> или искомое слово просто опущено в параллельном тексте. </w:t>
      </w:r>
    </w:p>
    <w:p w14:paraId="6565C858" w14:textId="2D1613B2" w:rsidR="00CA6C97" w:rsidRPr="005945AE" w:rsidRDefault="00CA6C97" w:rsidP="005945AE">
      <w:pPr>
        <w:rPr>
          <w:lang w:eastAsia="en-US" w:bidi="ar-SA"/>
        </w:rPr>
      </w:pPr>
      <w:r>
        <w:rPr>
          <w:lang w:eastAsia="en-US" w:bidi="ar-SA"/>
        </w:rPr>
        <w:t xml:space="preserve">Далее была найдена сумма </w:t>
      </w:r>
      <w:r>
        <w:rPr>
          <w:lang w:eastAsia="en-US" w:bidi="ar-SA"/>
        </w:rPr>
        <w:t>выставленного параметра</w:t>
      </w:r>
      <w:r>
        <w:rPr>
          <w:lang w:eastAsia="en-US" w:bidi="ar-SA"/>
        </w:rPr>
        <w:t xml:space="preserve"> по всем парам для каждого языка и поделена на количество пар. Для итальянского данное значение составило 0.67, для английского – 0.72.</w:t>
      </w:r>
    </w:p>
    <w:p w14:paraId="7F894E16" w14:textId="77777777" w:rsidR="003A219C" w:rsidRDefault="003A219C"/>
    <w:p w14:paraId="518592FC" w14:textId="77777777" w:rsidR="003A219C" w:rsidRDefault="00B67113">
      <w:r>
        <w:commentReference w:id="41"/>
      </w:r>
      <w:r>
        <w:br w:type="page"/>
      </w:r>
    </w:p>
    <w:p w14:paraId="5C85CA1E" w14:textId="3D187C67" w:rsidR="003A219C" w:rsidRDefault="00B67113">
      <w:pPr>
        <w:pStyle w:val="1"/>
        <w:spacing w:before="120" w:after="280"/>
      </w:pPr>
      <w:bookmarkStart w:id="42" w:name="_26in1rg"/>
      <w:bookmarkEnd w:id="42"/>
      <w:r>
        <w:lastRenderedPageBreak/>
        <w:t>Литература</w:t>
      </w:r>
    </w:p>
    <w:p w14:paraId="36625AC7" w14:textId="42E7CA0C" w:rsidR="003A3BE8" w:rsidRPr="00F14C51" w:rsidRDefault="003A3BE8" w:rsidP="00F14C51">
      <w:pPr>
        <w:rPr>
          <w:rFonts w:cs="Times New Roman"/>
          <w:shd w:val="clear" w:color="auto" w:fill="FFFFFF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>Bird</w:t>
      </w:r>
      <w:r w:rsidRPr="004247B5">
        <w:rPr>
          <w:rFonts w:cs="Times New Roman"/>
          <w:shd w:val="clear" w:color="auto" w:fill="FFFFFF"/>
        </w:rPr>
        <w:t xml:space="preserve">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4247B5">
        <w:rPr>
          <w:rFonts w:cs="Times New Roman"/>
          <w:shd w:val="clear" w:color="auto" w:fill="FFFFFF"/>
        </w:rPr>
        <w:t xml:space="preserve"> 2004 </w:t>
      </w:r>
      <w:r w:rsidRPr="004247B5">
        <w:rPr>
          <w:rFonts w:eastAsia="Teko" w:cs="Times New Roman"/>
          <w:highlight w:val="white"/>
        </w:rPr>
        <w:t>—</w:t>
      </w:r>
      <w:r w:rsidRPr="004247B5">
        <w:rPr>
          <w:rFonts w:cs="Times New Roman"/>
          <w:highlight w:val="white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Bird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S</w:t>
      </w:r>
      <w:r w:rsidRPr="004247B5">
        <w:rPr>
          <w:rFonts w:cs="Times New Roman"/>
          <w:shd w:val="clear" w:color="auto" w:fill="FFFFFF"/>
        </w:rPr>
        <w:t xml:space="preserve">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E</w:t>
      </w:r>
      <w:r w:rsidRPr="004247B5">
        <w:rPr>
          <w:rFonts w:cs="Times New Roman"/>
          <w:shd w:val="clear" w:color="auto" w:fill="FFFFFF"/>
        </w:rPr>
        <w:t xml:space="preserve">. </w:t>
      </w:r>
      <w:r w:rsidRPr="00F14C51">
        <w:rPr>
          <w:rFonts w:cs="Times New Roman"/>
          <w:shd w:val="clear" w:color="auto" w:fill="FFFFFF"/>
          <w:lang w:val="en-US"/>
        </w:rPr>
        <w:t>NLTK</w:t>
      </w:r>
      <w:r w:rsidRPr="004247B5">
        <w:rPr>
          <w:rFonts w:cs="Times New Roman"/>
          <w:shd w:val="clear" w:color="auto" w:fill="FFFFFF"/>
        </w:rPr>
        <w:t xml:space="preserve">: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natural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language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toolkit</w:t>
      </w:r>
      <w:r w:rsidRPr="004247B5">
        <w:rPr>
          <w:rFonts w:cs="Times New Roman"/>
          <w:shd w:val="clear" w:color="auto" w:fill="FFFFFF"/>
        </w:rPr>
        <w:t xml:space="preserve"> //</w:t>
      </w:r>
      <w:r w:rsidRPr="00F14C51">
        <w:rPr>
          <w:rFonts w:cs="Times New Roman"/>
          <w:shd w:val="clear" w:color="auto" w:fill="FFFFFF"/>
          <w:lang w:val="en-US"/>
        </w:rPr>
        <w:t>Proceedings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of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ACL</w:t>
      </w:r>
      <w:r w:rsidRPr="004247B5">
        <w:rPr>
          <w:rFonts w:cs="Times New Roman"/>
          <w:shd w:val="clear" w:color="auto" w:fill="FFFFFF"/>
        </w:rPr>
        <w:t xml:space="preserve"> 2004 </w:t>
      </w:r>
      <w:r w:rsidRPr="00F14C51">
        <w:rPr>
          <w:rFonts w:cs="Times New Roman"/>
          <w:shd w:val="clear" w:color="auto" w:fill="FFFFFF"/>
          <w:lang w:val="en-US"/>
        </w:rPr>
        <w:t>on</w:t>
      </w:r>
      <w:r w:rsidRPr="004247B5">
        <w:rPr>
          <w:rFonts w:cs="Times New Roman"/>
          <w:shd w:val="clear" w:color="auto" w:fill="FFFFFF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Interactive poster and demonstration sessions. – Association for Computational Linguistics, 2004.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31.</w:t>
      </w:r>
    </w:p>
    <w:p w14:paraId="513F068D" w14:textId="093C70BE" w:rsidR="0085458E" w:rsidRPr="00F14C51" w:rsidRDefault="0085458E" w:rsidP="00F14C51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Brill, Moore 2000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Brill E., Moore R. C. An improved error model for noisy channel spelling correction //Proceedings of the 38th Annual Meeting on Association for Computational Linguistics. – Association for Computational Linguistics, 2000.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286-293.</w:t>
      </w:r>
    </w:p>
    <w:p w14:paraId="13A7CA8D" w14:textId="79FE8D1A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Collins 2011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Collins M. Statistical machine translation: IBM models 1 and 2 //Columbia </w:t>
      </w:r>
      <w:proofErr w:type="spellStart"/>
      <w:r w:rsidRPr="00F14C51">
        <w:rPr>
          <w:rFonts w:cs="Times New Roman"/>
          <w:highlight w:val="white"/>
          <w:lang w:val="en-US"/>
        </w:rPr>
        <w:t>Columbia</w:t>
      </w:r>
      <w:proofErr w:type="spellEnd"/>
      <w:r w:rsidRPr="00F14C51">
        <w:rPr>
          <w:rFonts w:cs="Times New Roman"/>
          <w:highlight w:val="white"/>
          <w:lang w:val="en-US"/>
        </w:rPr>
        <w:t xml:space="preserve"> Univ. – 2011.</w:t>
      </w:r>
    </w:p>
    <w:p w14:paraId="357809E5" w14:textId="429F7A4C" w:rsidR="00165FA0" w:rsidRPr="00F14C51" w:rsidRDefault="00165FA0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Commons C.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lang w:val="en-US"/>
        </w:rPr>
        <w:t>Commons C. Attribution-</w:t>
      </w:r>
      <w:proofErr w:type="spellStart"/>
      <w:r w:rsidRPr="00F14C51">
        <w:rPr>
          <w:rFonts w:cs="Times New Roman"/>
          <w:lang w:val="en-US"/>
        </w:rPr>
        <w:t>NonCommercial</w:t>
      </w:r>
      <w:proofErr w:type="spellEnd"/>
      <w:r w:rsidRPr="00F14C51">
        <w:rPr>
          <w:rFonts w:cs="Times New Roman"/>
          <w:lang w:val="en-US"/>
        </w:rPr>
        <w:t>-</w:t>
      </w:r>
      <w:proofErr w:type="spellStart"/>
      <w:r w:rsidRPr="00F14C51">
        <w:rPr>
          <w:rFonts w:cs="Times New Roman"/>
          <w:lang w:val="en-US"/>
        </w:rPr>
        <w:t>ShareAlike</w:t>
      </w:r>
      <w:proofErr w:type="spellEnd"/>
      <w:r w:rsidRPr="00F14C51">
        <w:rPr>
          <w:rFonts w:cs="Times New Roman"/>
          <w:lang w:val="en-US"/>
        </w:rPr>
        <w:t xml:space="preserve"> 4.0 International (CC BY-NC-SA 4.0).</w:t>
      </w:r>
    </w:p>
    <w:p w14:paraId="27123B0C" w14:textId="5BFAB1B7" w:rsidR="003A219C" w:rsidRPr="00F14C51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2006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="003A3BE8" w:rsidRPr="00F14C51">
        <w:rPr>
          <w:rFonts w:cs="Times New Roman"/>
          <w:lang w:val="en-US"/>
        </w:rPr>
        <w:t xml:space="preserve">De </w:t>
      </w:r>
      <w:proofErr w:type="spellStart"/>
      <w:r w:rsidR="003A3BE8" w:rsidRPr="00F14C51">
        <w:rPr>
          <w:rFonts w:cs="Times New Roman"/>
          <w:lang w:val="en-US"/>
        </w:rPr>
        <w:t>Marneffe</w:t>
      </w:r>
      <w:proofErr w:type="spellEnd"/>
      <w:r w:rsidR="003A3BE8" w:rsidRPr="00F14C51">
        <w:rPr>
          <w:rFonts w:cs="Times New Roman"/>
          <w:lang w:val="en-US"/>
        </w:rPr>
        <w:t xml:space="preserve"> M. C., </w:t>
      </w:r>
      <w:proofErr w:type="spellStart"/>
      <w:r w:rsidR="003A3BE8" w:rsidRPr="00F14C51">
        <w:rPr>
          <w:rFonts w:cs="Times New Roman"/>
          <w:lang w:val="en-US"/>
        </w:rPr>
        <w:t>MacCartney</w:t>
      </w:r>
      <w:proofErr w:type="spellEnd"/>
      <w:r w:rsidRPr="00F14C51">
        <w:rPr>
          <w:rFonts w:cs="Times New Roman"/>
          <w:lang w:val="en-US"/>
        </w:rPr>
        <w:t xml:space="preserve"> B., Manning C. D. Generating typed dependency parses from phrase structure parses //Proceedings of LREC. – 2006. – </w:t>
      </w:r>
      <w:r w:rsidRPr="00F14C51">
        <w:rPr>
          <w:rFonts w:cs="Times New Roman"/>
        </w:rPr>
        <w:t>Т</w:t>
      </w:r>
      <w:r w:rsidRPr="00F14C51">
        <w:rPr>
          <w:rFonts w:cs="Times New Roman"/>
          <w:lang w:val="en-US"/>
        </w:rPr>
        <w:t xml:space="preserve">. 6. – №. 2006. – </w:t>
      </w:r>
      <w:r w:rsidRPr="00F14C51">
        <w:rPr>
          <w:rFonts w:cs="Times New Roman"/>
        </w:rPr>
        <w:t>С</w:t>
      </w:r>
      <w:r w:rsidRPr="00F14C51">
        <w:rPr>
          <w:rFonts w:cs="Times New Roman"/>
          <w:lang w:val="en-US"/>
        </w:rPr>
        <w:t>. 449-454.</w:t>
      </w:r>
    </w:p>
    <w:p w14:paraId="016FFB34" w14:textId="77777777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M. C., Manning C. D. Stanford typed dependencies manual. – Technical report, Stanford University,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338-345.</w:t>
      </w:r>
    </w:p>
    <w:p w14:paraId="4004A413" w14:textId="273EA645" w:rsidR="003A219C" w:rsidRPr="00F14C51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2014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eastAsia="Teko"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 xml:space="preserve">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, M. C., </w:t>
      </w:r>
      <w:proofErr w:type="spellStart"/>
      <w:r w:rsidRPr="00F14C51">
        <w:rPr>
          <w:rFonts w:cs="Times New Roman"/>
          <w:lang w:val="en-US"/>
        </w:rPr>
        <w:t>Dozat</w:t>
      </w:r>
      <w:proofErr w:type="spellEnd"/>
      <w:r w:rsidRPr="00F14C51">
        <w:rPr>
          <w:rFonts w:cs="Times New Roman"/>
          <w:lang w:val="en-US"/>
        </w:rPr>
        <w:t xml:space="preserve">, T., Silveira, N., </w:t>
      </w:r>
      <w:proofErr w:type="spellStart"/>
      <w:r w:rsidRPr="00F14C51">
        <w:rPr>
          <w:rFonts w:cs="Times New Roman"/>
          <w:lang w:val="en-US"/>
        </w:rPr>
        <w:t>Haverinen</w:t>
      </w:r>
      <w:proofErr w:type="spellEnd"/>
      <w:r w:rsidRPr="00F14C51">
        <w:rPr>
          <w:rFonts w:cs="Times New Roman"/>
          <w:lang w:val="en-US"/>
        </w:rPr>
        <w:t xml:space="preserve">, K., Ginter, F.,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>, J., Manning, C. D.</w:t>
      </w:r>
      <w:r w:rsidRPr="00F14C51">
        <w:rPr>
          <w:rFonts w:cs="Times New Roman"/>
          <w:highlight w:val="white"/>
          <w:lang w:val="en-US"/>
        </w:rPr>
        <w:t xml:space="preserve"> Universal Stanford dependencies: A cross-linguistic typology //LREC. – 2014.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14.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4585-4592.</w:t>
      </w:r>
    </w:p>
    <w:p w14:paraId="4FFF32AF" w14:textId="4CB14CEA" w:rsidR="003A3BE8" w:rsidRPr="00F14C51" w:rsidRDefault="003A3BE8" w:rsidP="003A3BE8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Dryer et al. 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2013 </w:t>
      </w:r>
      <w:r w:rsidRPr="00F14C51">
        <w:rPr>
          <w:rFonts w:eastAsia="Teko" w:cs="Times New Roman"/>
          <w:highlight w:val="white"/>
          <w:lang w:val="en-US"/>
        </w:rPr>
        <w:t>—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Dyer C.,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Chahuneau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V., Smith N. A. A simple, fast, and effective reparameterization of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ibm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model 2. – Association for Computational Linguistics, 2013.</w:t>
      </w:r>
    </w:p>
    <w:p w14:paraId="0D1750DC" w14:textId="3995A746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Lin et al. 2012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cs="Times New Roman"/>
          <w:highlight w:val="white"/>
          <w:lang w:val="en-US"/>
        </w:rPr>
        <w:t xml:space="preserve"> </w:t>
      </w:r>
      <w:r w:rsidR="00FD177F" w:rsidRPr="00F14C51">
        <w:rPr>
          <w:rFonts w:cs="Times New Roman"/>
          <w:lang w:val="en-US"/>
        </w:rPr>
        <w:t xml:space="preserve">Lin Y., Michel J. B., Aiden E. L., </w:t>
      </w:r>
      <w:proofErr w:type="spellStart"/>
      <w:r w:rsidR="00FD177F" w:rsidRPr="00F14C51">
        <w:rPr>
          <w:rFonts w:cs="Times New Roman"/>
          <w:lang w:val="en-US"/>
        </w:rPr>
        <w:t>Orwant</w:t>
      </w:r>
      <w:proofErr w:type="spellEnd"/>
      <w:r w:rsidR="00FD177F" w:rsidRPr="00F14C51">
        <w:rPr>
          <w:rFonts w:cs="Times New Roman"/>
          <w:lang w:val="en-US"/>
        </w:rPr>
        <w:t xml:space="preserve"> J., Brockman </w:t>
      </w:r>
      <w:r w:rsidRPr="00F14C51">
        <w:rPr>
          <w:rFonts w:cs="Times New Roman"/>
          <w:lang w:val="en-US"/>
        </w:rPr>
        <w:t>W., Petrov S. Syntactic annotations for the</w:t>
      </w:r>
      <w:r w:rsidRPr="00F14C51">
        <w:rPr>
          <w:rFonts w:cs="Times New Roman"/>
          <w:highlight w:val="white"/>
          <w:lang w:val="en-US"/>
        </w:rPr>
        <w:t xml:space="preserve"> google books </w:t>
      </w:r>
      <w:proofErr w:type="spellStart"/>
      <w:r w:rsidRPr="00F14C51">
        <w:rPr>
          <w:rFonts w:cs="Times New Roman"/>
          <w:highlight w:val="white"/>
          <w:lang w:val="en-US"/>
        </w:rPr>
        <w:t>ngram</w:t>
      </w:r>
      <w:proofErr w:type="spellEnd"/>
      <w:r w:rsidRPr="00F14C51">
        <w:rPr>
          <w:rFonts w:cs="Times New Roman"/>
          <w:highlight w:val="white"/>
          <w:lang w:val="en-US"/>
        </w:rPr>
        <w:t xml:space="preserve"> corpus //Proceedings of the ACL 2012 system demonstrations. – Association for Computational Linguistics, 2012.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169-174.</w:t>
      </w:r>
    </w:p>
    <w:p w14:paraId="56BB8D99" w14:textId="40C2A404" w:rsidR="00FD177F" w:rsidRPr="00F14C51" w:rsidRDefault="00FD177F" w:rsidP="00FA4556">
      <w:pPr>
        <w:rPr>
          <w:rFonts w:cs="Times New Roman"/>
          <w:lang w:val="en-US"/>
        </w:rPr>
      </w:pPr>
      <w:proofErr w:type="spellStart"/>
      <w:r w:rsidRPr="00F14C51">
        <w:rPr>
          <w:rFonts w:cs="Times New Roman"/>
          <w:lang w:val="en-US"/>
        </w:rPr>
        <w:lastRenderedPageBreak/>
        <w:t>Nivre</w:t>
      </w:r>
      <w:proofErr w:type="spellEnd"/>
      <w:r w:rsidRPr="00F14C51">
        <w:rPr>
          <w:rFonts w:cs="Times New Roman"/>
          <w:lang w:val="en-US"/>
        </w:rPr>
        <w:t xml:space="preserve"> et al. 2016 </w:t>
      </w:r>
      <w:r w:rsidR="00FA4556" w:rsidRPr="00F14C51">
        <w:rPr>
          <w:rFonts w:eastAsia="Teko" w:cs="Times New Roman"/>
          <w:highlight w:val="white"/>
          <w:lang w:val="en-US"/>
        </w:rPr>
        <w:t>—</w:t>
      </w:r>
      <w:r w:rsidR="00FA4556"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J., De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 M. C.,</w:t>
      </w:r>
      <w:r w:rsidRPr="00F14C51">
        <w:rPr>
          <w:rFonts w:cs="Times New Roman"/>
          <w:lang w:val="en-US"/>
        </w:rPr>
        <w:t xml:space="preserve"> Ginter</w:t>
      </w:r>
      <w:r w:rsidRPr="00F14C51">
        <w:rPr>
          <w:rFonts w:cs="Times New Roman"/>
          <w:lang w:val="en-US"/>
        </w:rPr>
        <w:t xml:space="preserve"> F., </w:t>
      </w:r>
      <w:r w:rsidRPr="00F14C51">
        <w:rPr>
          <w:rFonts w:cs="Times New Roman"/>
          <w:lang w:val="en-US"/>
        </w:rPr>
        <w:t>Goldberg</w:t>
      </w:r>
      <w:r w:rsidRPr="00F14C51">
        <w:rPr>
          <w:rFonts w:cs="Times New Roman"/>
          <w:lang w:val="en-US"/>
        </w:rPr>
        <w:t xml:space="preserve"> Y.,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Hajič</w:t>
      </w:r>
      <w:proofErr w:type="spellEnd"/>
      <w:r w:rsidRPr="00F14C51">
        <w:rPr>
          <w:rFonts w:cs="Times New Roman"/>
          <w:lang w:val="en-US"/>
        </w:rPr>
        <w:t xml:space="preserve"> J., </w:t>
      </w:r>
      <w:r w:rsidR="00FA4556" w:rsidRPr="00F14C51">
        <w:rPr>
          <w:rFonts w:cs="Times New Roman"/>
          <w:lang w:val="en-US"/>
        </w:rPr>
        <w:t xml:space="preserve">Manning C. D., </w:t>
      </w:r>
      <w:r w:rsidRPr="00F14C51">
        <w:rPr>
          <w:rFonts w:cs="Times New Roman"/>
          <w:lang w:val="en-US"/>
        </w:rPr>
        <w:t>McDonald</w:t>
      </w:r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Petrov S.,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Pyysalo</w:t>
      </w:r>
      <w:proofErr w:type="spellEnd"/>
      <w:r w:rsidR="00FA4556" w:rsidRPr="00F14C51">
        <w:rPr>
          <w:rFonts w:cs="Times New Roman"/>
          <w:lang w:val="en-US"/>
        </w:rPr>
        <w:t xml:space="preserve"> S.,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Silveira N.,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Tsarfaty</w:t>
      </w:r>
      <w:proofErr w:type="spellEnd"/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Zeman D.</w:t>
      </w:r>
      <w:r w:rsidRPr="00F14C51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Universal Dependencies v1: A Multilingual Treebank Collection //LREC. – 2016.</w:t>
      </w:r>
    </w:p>
    <w:p w14:paraId="060E3CF5" w14:textId="097B0B56" w:rsidR="00F14C51" w:rsidRPr="007E72BA" w:rsidRDefault="00F14C51" w:rsidP="00F14C51">
      <w:pPr>
        <w:rPr>
          <w:rFonts w:cs="Times New Roman"/>
          <w:highlight w:val="white"/>
        </w:rPr>
      </w:pPr>
      <w:r w:rsidRPr="00F14C51">
        <w:rPr>
          <w:rFonts w:cs="Times New Roman"/>
          <w:lang w:val="en-US"/>
        </w:rPr>
        <w:t>Search KWIC 2018</w:t>
      </w:r>
      <w:r w:rsidRPr="00F14C51">
        <w:rPr>
          <w:rFonts w:cs="Times New Roman"/>
          <w:lang w:val="en-US"/>
        </w:rPr>
        <w:t xml:space="preserve">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eastAsia="Teko" w:cs="Times New Roman"/>
          <w:highlight w:val="white"/>
          <w:lang w:val="en-US"/>
        </w:rPr>
        <w:t xml:space="preserve"> </w:t>
      </w:r>
      <w:r w:rsidRPr="00F14C51">
        <w:rPr>
          <w:rFonts w:cs="Times New Roman"/>
          <w:lang w:val="en-US"/>
        </w:rPr>
        <w:t>Search KWIC</w:t>
      </w:r>
      <w:r w:rsidRPr="00F14C51">
        <w:rPr>
          <w:rFonts w:cs="Times New Roman"/>
          <w:lang w:val="en-US"/>
        </w:rPr>
        <w:t xml:space="preserve"> GitHub page, 2018. URL</w:t>
      </w:r>
      <w:r w:rsidRPr="007E72BA">
        <w:rPr>
          <w:rFonts w:cs="Times New Roman"/>
        </w:rPr>
        <w:t xml:space="preserve">: </w:t>
      </w:r>
      <w:hyperlink r:id="rId20" w:history="1">
        <w:r w:rsidR="007E72BA" w:rsidRPr="007B1C37">
          <w:rPr>
            <w:rStyle w:val="af0"/>
            <w:rFonts w:cs="Times New Roman"/>
            <w:lang w:val="en-US"/>
          </w:rPr>
          <w:t>https</w:t>
        </w:r>
        <w:r w:rsidR="007E72BA" w:rsidRPr="007B1C37">
          <w:rPr>
            <w:rStyle w:val="af0"/>
            <w:rFonts w:cs="Times New Roman"/>
          </w:rPr>
          <w:t>://</w:t>
        </w:r>
        <w:proofErr w:type="spellStart"/>
        <w:r w:rsidR="007E72BA" w:rsidRPr="007B1C37">
          <w:rPr>
            <w:rStyle w:val="af0"/>
            <w:rFonts w:cs="Times New Roman"/>
            <w:lang w:val="en-US"/>
          </w:rPr>
          <w:t>github</w:t>
        </w:r>
        <w:proofErr w:type="spellEnd"/>
        <w:r w:rsidR="007E72BA" w:rsidRPr="007B1C37">
          <w:rPr>
            <w:rStyle w:val="af0"/>
            <w:rFonts w:cs="Times New Roman"/>
          </w:rPr>
          <w:t>.</w:t>
        </w:r>
        <w:r w:rsidR="007E72BA" w:rsidRPr="007B1C37">
          <w:rPr>
            <w:rStyle w:val="af0"/>
            <w:rFonts w:cs="Times New Roman"/>
            <w:lang w:val="en-US"/>
          </w:rPr>
          <w:t>com</w:t>
        </w:r>
        <w:r w:rsidR="007E72BA" w:rsidRPr="007B1C37">
          <w:rPr>
            <w:rStyle w:val="af0"/>
            <w:rFonts w:cs="Times New Roman"/>
          </w:rPr>
          <w:t>/</w:t>
        </w:r>
        <w:proofErr w:type="spellStart"/>
        <w:r w:rsidR="007E72BA" w:rsidRPr="007B1C37">
          <w:rPr>
            <w:rStyle w:val="af0"/>
            <w:rFonts w:cs="Times New Roman"/>
            <w:lang w:val="en-US"/>
          </w:rPr>
          <w:t>maria</w:t>
        </w:r>
        <w:proofErr w:type="spellEnd"/>
        <w:r w:rsidR="007E72BA" w:rsidRPr="007B1C37">
          <w:rPr>
            <w:rStyle w:val="af0"/>
            <w:rFonts w:cs="Times New Roman"/>
          </w:rPr>
          <w:t>-</w:t>
        </w:r>
        <w:proofErr w:type="spellStart"/>
        <w:r w:rsidR="007E72BA" w:rsidRPr="007B1C37">
          <w:rPr>
            <w:rStyle w:val="af0"/>
            <w:rFonts w:cs="Times New Roman"/>
            <w:lang w:val="en-US"/>
          </w:rPr>
          <w:t>terekhina</w:t>
        </w:r>
        <w:proofErr w:type="spellEnd"/>
        <w:r w:rsidR="007E72BA" w:rsidRPr="007B1C37">
          <w:rPr>
            <w:rStyle w:val="af0"/>
            <w:rFonts w:cs="Times New Roman"/>
          </w:rPr>
          <w:t>/</w:t>
        </w:r>
        <w:r w:rsidR="007E72BA" w:rsidRPr="007B1C37">
          <w:rPr>
            <w:rStyle w:val="af0"/>
            <w:rFonts w:cs="Times New Roman"/>
            <w:lang w:val="en-US"/>
          </w:rPr>
          <w:t>search</w:t>
        </w:r>
        <w:r w:rsidR="007E72BA" w:rsidRPr="007B1C37">
          <w:rPr>
            <w:rStyle w:val="af0"/>
            <w:rFonts w:cs="Times New Roman"/>
          </w:rPr>
          <w:t>_</w:t>
        </w:r>
        <w:proofErr w:type="spellStart"/>
        <w:r w:rsidR="007E72BA" w:rsidRPr="007B1C37">
          <w:rPr>
            <w:rStyle w:val="af0"/>
            <w:rFonts w:cs="Times New Roman"/>
            <w:lang w:val="en-US"/>
          </w:rPr>
          <w:t>kwic</w:t>
        </w:r>
        <w:proofErr w:type="spellEnd"/>
      </w:hyperlink>
      <w:r w:rsidR="007E72BA" w:rsidRPr="007E72BA">
        <w:rPr>
          <w:rFonts w:cs="Times New Roman"/>
        </w:rPr>
        <w:t xml:space="preserve"> </w:t>
      </w:r>
      <w:r w:rsidRPr="007E72BA">
        <w:rPr>
          <w:rFonts w:cs="Times New Roman"/>
        </w:rPr>
        <w:t>(</w:t>
      </w:r>
      <w:r w:rsidRPr="00F14C51">
        <w:rPr>
          <w:rFonts w:cs="Times New Roman"/>
        </w:rPr>
        <w:t>Дата</w:t>
      </w:r>
      <w:r w:rsidRPr="007E72BA">
        <w:rPr>
          <w:rFonts w:cs="Times New Roman"/>
        </w:rPr>
        <w:t xml:space="preserve"> </w:t>
      </w:r>
      <w:r w:rsidRPr="00F14C51">
        <w:rPr>
          <w:rFonts w:cs="Times New Roman"/>
        </w:rPr>
        <w:t>обращения</w:t>
      </w:r>
      <w:r w:rsidRPr="007E72BA">
        <w:rPr>
          <w:rFonts w:cs="Times New Roman"/>
        </w:rPr>
        <w:t>: 16.05.2018).</w:t>
      </w:r>
    </w:p>
    <w:p w14:paraId="5285D2B3" w14:textId="7CD605AB" w:rsidR="003A219C" w:rsidRPr="00F14C51" w:rsidRDefault="00B67113">
      <w:pPr>
        <w:rPr>
          <w:rFonts w:cs="Times New Roman"/>
          <w:highlight w:val="white"/>
          <w:lang w:val="en-US"/>
        </w:rPr>
      </w:pP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2017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 M.,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J. Tokenizing, </w:t>
      </w:r>
      <w:proofErr w:type="spellStart"/>
      <w:r w:rsidRPr="00F14C51">
        <w:rPr>
          <w:rFonts w:cs="Times New Roman"/>
          <w:highlight w:val="white"/>
          <w:lang w:val="en-US"/>
        </w:rPr>
        <w:t>pos</w:t>
      </w:r>
      <w:proofErr w:type="spellEnd"/>
      <w:r w:rsidRPr="00F14C51">
        <w:rPr>
          <w:rFonts w:cs="Times New Roman"/>
          <w:highlight w:val="white"/>
          <w:lang w:val="en-US"/>
        </w:rPr>
        <w:t xml:space="preserve"> tagging, lemmatizing and parsing </w:t>
      </w:r>
      <w:proofErr w:type="spellStart"/>
      <w:r w:rsidRPr="00F14C51">
        <w:rPr>
          <w:rFonts w:cs="Times New Roman"/>
          <w:highlight w:val="white"/>
          <w:lang w:val="en-US"/>
        </w:rPr>
        <w:t>ud</w:t>
      </w:r>
      <w:proofErr w:type="spellEnd"/>
      <w:r w:rsidRPr="00F14C51">
        <w:rPr>
          <w:rFonts w:cs="Times New Roman"/>
          <w:highlight w:val="white"/>
          <w:lang w:val="en-US"/>
        </w:rPr>
        <w:t xml:space="preserve"> 2.0 with </w:t>
      </w:r>
      <w:proofErr w:type="spellStart"/>
      <w:r w:rsidRPr="00F14C51">
        <w:rPr>
          <w:rFonts w:cs="Times New Roman"/>
          <w:highlight w:val="white"/>
          <w:lang w:val="en-US"/>
        </w:rPr>
        <w:t>udpipe</w:t>
      </w:r>
      <w:proofErr w:type="spellEnd"/>
      <w:r w:rsidRPr="00F14C51">
        <w:rPr>
          <w:rFonts w:cs="Times New Roman"/>
          <w:highlight w:val="white"/>
          <w:lang w:val="en-US"/>
        </w:rPr>
        <w:t xml:space="preserve"> //Proceedings of the </w:t>
      </w:r>
      <w:proofErr w:type="spellStart"/>
      <w:r w:rsidRPr="00F14C51">
        <w:rPr>
          <w:rFonts w:cs="Times New Roman"/>
          <w:highlight w:val="white"/>
          <w:lang w:val="en-US"/>
        </w:rPr>
        <w:t>CoNLL</w:t>
      </w:r>
      <w:proofErr w:type="spellEnd"/>
      <w:r w:rsidRPr="00F14C51">
        <w:rPr>
          <w:rFonts w:cs="Times New Roman"/>
          <w:highlight w:val="white"/>
          <w:lang w:val="en-US"/>
        </w:rPr>
        <w:t xml:space="preserve"> 2017 Shared Task: Multilingual Parsing from Raw Text to Universal Dependencies. – 2017.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88-99.</w:t>
      </w:r>
    </w:p>
    <w:p w14:paraId="39A46E7A" w14:textId="3051BC52" w:rsidR="005A6086" w:rsidRPr="00F14C51" w:rsidRDefault="005A6086" w:rsidP="005A6086">
      <w:pPr>
        <w:rPr>
          <w:rFonts w:cs="Times New Roman"/>
          <w:highlight w:val="white"/>
        </w:rPr>
      </w:pPr>
      <w:r w:rsidRPr="00F14C51">
        <w:rPr>
          <w:rFonts w:cs="Times New Roman"/>
          <w:lang w:val="en-US"/>
        </w:rPr>
        <w:t>Universal Dependencies 2014</w:t>
      </w:r>
      <w:r w:rsidRPr="00F14C51">
        <w:rPr>
          <w:rFonts w:cs="Times New Roman"/>
          <w:lang w:val="en-US"/>
        </w:rPr>
        <w:t xml:space="preserve">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Universal Dependencies</w:t>
      </w:r>
      <w:r w:rsidRPr="00F14C51">
        <w:rPr>
          <w:rFonts w:cs="Times New Roman"/>
          <w:lang w:val="en-US"/>
        </w:rPr>
        <w:t xml:space="preserve"> introduction</w:t>
      </w:r>
      <w:r w:rsidRPr="00F14C51">
        <w:rPr>
          <w:rFonts w:cs="Times New Roman"/>
          <w:lang w:val="en-US"/>
        </w:rPr>
        <w:t xml:space="preserve">// </w:t>
      </w:r>
      <w:r w:rsidRPr="00F14C51">
        <w:rPr>
          <w:rFonts w:cs="Times New Roman"/>
          <w:lang w:val="en-US"/>
        </w:rPr>
        <w:t>Filip Ginter</w:t>
      </w:r>
      <w:r w:rsidRPr="00F14C51">
        <w:rPr>
          <w:rFonts w:cs="Times New Roman"/>
          <w:bdr w:val="none" w:sz="0" w:space="0" w:color="auto" w:frame="1"/>
          <w:shd w:val="clear" w:color="auto" w:fill="FFFFFF"/>
          <w:lang w:val="en-US"/>
        </w:rPr>
        <w:t> GitHub page</w:t>
      </w:r>
      <w:r w:rsidRPr="00F14C51">
        <w:rPr>
          <w:rFonts w:cs="Times New Roman"/>
          <w:lang w:val="en-US"/>
        </w:rPr>
        <w:t>, 2014</w:t>
      </w:r>
      <w:r w:rsidRPr="00F14C51">
        <w:rPr>
          <w:rFonts w:cs="Times New Roman"/>
          <w:lang w:val="en-US"/>
        </w:rPr>
        <w:t xml:space="preserve">. </w:t>
      </w:r>
      <w:r w:rsidRPr="00F14C51">
        <w:rPr>
          <w:rFonts w:cs="Times New Roman"/>
        </w:rPr>
        <w:t xml:space="preserve">URL: </w:t>
      </w:r>
      <w:hyperlink r:id="rId21" w:history="1">
        <w:r w:rsidRPr="00F14C51">
          <w:rPr>
            <w:rStyle w:val="af0"/>
            <w:rFonts w:cs="Times New Roman"/>
          </w:rPr>
          <w:t>https://fginter.github.io/docs/introduction.html</w:t>
        </w:r>
      </w:hyperlink>
      <w:r w:rsidRPr="00F14C51">
        <w:rPr>
          <w:rFonts w:cs="Times New Roman"/>
        </w:rPr>
        <w:t xml:space="preserve"> </w:t>
      </w:r>
      <w:r w:rsidRPr="00F14C51">
        <w:rPr>
          <w:rFonts w:cs="Times New Roman"/>
        </w:rPr>
        <w:t>(Дата обращения: 1</w:t>
      </w:r>
      <w:r w:rsidRPr="00F14C51">
        <w:rPr>
          <w:rFonts w:cs="Times New Roman"/>
        </w:rPr>
        <w:t>6</w:t>
      </w:r>
      <w:r w:rsidRPr="00F14C51">
        <w:rPr>
          <w:rFonts w:cs="Times New Roman"/>
        </w:rPr>
        <w:t>.0</w:t>
      </w:r>
      <w:r w:rsidRPr="00F14C51">
        <w:rPr>
          <w:rFonts w:cs="Times New Roman"/>
        </w:rPr>
        <w:t>5.2018</w:t>
      </w:r>
      <w:r w:rsidRPr="00F14C51">
        <w:rPr>
          <w:rFonts w:cs="Times New Roman"/>
        </w:rPr>
        <w:t>).</w:t>
      </w:r>
    </w:p>
    <w:p w14:paraId="72F10181" w14:textId="4945CF75" w:rsidR="003A219C" w:rsidRPr="00F14C51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Zeman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Zeman D. Reusable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Conversion Using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Drivers //LREC. – 2008.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28-30.</w:t>
      </w:r>
    </w:p>
    <w:p w14:paraId="1634A621" w14:textId="77777777" w:rsidR="005A6086" w:rsidRPr="00F14C51" w:rsidRDefault="005A6086">
      <w:pPr>
        <w:rPr>
          <w:rFonts w:cs="Times New Roman"/>
          <w:lang w:val="en-US"/>
        </w:rPr>
      </w:pPr>
    </w:p>
    <w:p w14:paraId="22D3A1F5" w14:textId="77777777" w:rsidR="003A219C" w:rsidRPr="00F14C51" w:rsidRDefault="003A219C">
      <w:pPr>
        <w:spacing w:line="240" w:lineRule="auto"/>
        <w:rPr>
          <w:rFonts w:cs="Times New Roman"/>
          <w:lang w:val="en-US"/>
        </w:rPr>
      </w:pPr>
    </w:p>
    <w:sectPr w:rsidR="003A219C" w:rsidRPr="00F14C51">
      <w:pgSz w:w="11906" w:h="16838"/>
      <w:pgMar w:top="1701" w:right="1701" w:bottom="1701" w:left="1701" w:header="0" w:footer="0" w:gutter="0"/>
      <w:pgNumType w:start="1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Unknown Author" w:date="2018-05-15T18:29:00Z" w:initials="">
    <w:p w14:paraId="1AE99778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пакет еще не помещен в официальные репозитории.</w:t>
      </w:r>
    </w:p>
  </w:comment>
  <w:comment w:id="3" w:author="Unknown Author" w:date="2018-05-15T18:29:00Z" w:initials="">
    <w:p w14:paraId="0E649251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название пакета как-то не отражает того, что он делает. Он же для параллельных корпусов. Он же непараллельные к </w:t>
      </w:r>
      <w:proofErr w:type="spellStart"/>
      <w:r w:rsidRPr="00294975">
        <w:rPr>
          <w:rFonts w:eastAsia="DejaVu Sans" w:cs="DejaVu Sans"/>
          <w:lang w:eastAsia="en-US" w:bidi="en-US"/>
        </w:rPr>
        <w:t>квику</w:t>
      </w:r>
      <w:proofErr w:type="spellEnd"/>
      <w:r w:rsidRPr="00294975">
        <w:rPr>
          <w:rFonts w:eastAsia="DejaVu Sans" w:cs="DejaVu Sans"/>
          <w:lang w:eastAsia="en-US" w:bidi="en-US"/>
        </w:rPr>
        <w:t xml:space="preserve"> не приводит...</w:t>
      </w:r>
    </w:p>
  </w:comment>
  <w:comment w:id="4" w:author="Maria Myslina" w:date="2018-05-15T22:36:00Z" w:initials="MM">
    <w:p w14:paraId="434DD7FC" w14:textId="77777777" w:rsidR="00B67113" w:rsidRPr="00294975" w:rsidRDefault="00B67113">
      <w:pPr>
        <w:pStyle w:val="a9"/>
      </w:pPr>
      <w:r>
        <w:rPr>
          <w:rStyle w:val="ab"/>
        </w:rPr>
        <w:annotationRef/>
      </w:r>
      <w:r>
        <w:t>В названии курсовой так, после защиты можно поменять</w:t>
      </w:r>
    </w:p>
  </w:comment>
  <w:comment w:id="6" w:author="Unknown Author" w:date="2018-05-15T18:29:00Z" w:initials="">
    <w:p w14:paraId="39A27442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непонятно… Подробнее.</w:t>
      </w:r>
    </w:p>
  </w:comment>
  <w:comment w:id="7" w:author="Maria Myslina" w:date="2018-05-16T09:59:00Z" w:initials="MM">
    <w:p w14:paraId="4F33E22B" w14:textId="4AC59098" w:rsidR="00AA7477" w:rsidRDefault="00AA7477">
      <w:pPr>
        <w:pStyle w:val="a9"/>
      </w:pPr>
      <w:r>
        <w:rPr>
          <w:rStyle w:val="ab"/>
        </w:rPr>
        <w:annotationRef/>
      </w:r>
      <w:r>
        <w:t>а так?</w:t>
      </w:r>
    </w:p>
  </w:comment>
  <w:comment w:id="9" w:author="Unknown Author" w:date="2018-05-15T18:29:00Z" w:initials="">
    <w:p w14:paraId="2852CFFC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с </w:t>
      </w:r>
      <w:proofErr w:type="spellStart"/>
      <w:r w:rsidRPr="00294975">
        <w:rPr>
          <w:rFonts w:eastAsia="DejaVu Sans" w:cs="DejaVu Sans"/>
          <w:lang w:eastAsia="en-US" w:bidi="en-US"/>
        </w:rPr>
        <w:t>вордовским</w:t>
      </w:r>
      <w:proofErr w:type="spellEnd"/>
      <w:r w:rsidRPr="00294975">
        <w:rPr>
          <w:rFonts w:eastAsia="DejaVu Sans" w:cs="DejaVu Sans"/>
          <w:lang w:eastAsia="en-US" w:bidi="en-US"/>
        </w:rPr>
        <w:t xml:space="preserve"> стилем что-то не то...</w:t>
      </w:r>
    </w:p>
  </w:comment>
  <w:comment w:id="11" w:author="Unknown Author" w:date="2018-05-15T18:29:00Z" w:initials="">
    <w:p w14:paraId="3A17B4FF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опять таинственные индексы. Вы же на самом деле намекаете на то, что переводов может быть несколько, так что обсудите эту проблему. здесь или далее</w:t>
      </w:r>
    </w:p>
  </w:comment>
  <w:comment w:id="12" w:author="Maria Myslina" w:date="2018-05-16T10:09:00Z" w:initials="MM">
    <w:p w14:paraId="26D1592A" w14:textId="4F10F521" w:rsidR="002901F1" w:rsidRDefault="002901F1">
      <w:pPr>
        <w:pStyle w:val="a9"/>
      </w:pPr>
      <w:r>
        <w:rPr>
          <w:rStyle w:val="ab"/>
        </w:rPr>
        <w:annotationRef/>
      </w:r>
      <w:r>
        <w:t>вариантов перевода слова-запроса может быть несколько, но мы все их основы ищем среди основ параллельного предложения. По идее слово в параллельном тексте, соответствующее запросу, должно быть одно.</w:t>
      </w:r>
    </w:p>
  </w:comment>
  <w:comment w:id="13" w:author="Unknown Author" w:date="2018-05-15T18:29:00Z" w:initials="">
    <w:p w14:paraId="3A875C6D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Я бы написал чуть общее. Представьте себе, что я это делал в </w:t>
      </w:r>
      <w:r>
        <w:rPr>
          <w:rFonts w:eastAsia="DejaVu Sans" w:cs="DejaVu Sans"/>
          <w:lang w:val="en-US" w:eastAsia="en-US" w:bidi="en-US"/>
        </w:rPr>
        <w:t>R</w:t>
      </w:r>
      <w:r w:rsidRPr="00294975">
        <w:rPr>
          <w:rFonts w:eastAsia="DejaVu Sans" w:cs="DejaVu Sans"/>
          <w:lang w:eastAsia="en-US" w:bidi="en-US"/>
        </w:rPr>
        <w:t xml:space="preserve">, там же нет </w:t>
      </w:r>
      <w:proofErr w:type="spellStart"/>
      <w:r>
        <w:rPr>
          <w:rFonts w:eastAsia="DejaVu Sans" w:cs="DejaVu Sans"/>
          <w:lang w:val="en-US" w:eastAsia="en-US" w:bidi="en-US"/>
        </w:rPr>
        <w:t>BeutifulSoup</w:t>
      </w:r>
      <w:proofErr w:type="spellEnd"/>
      <w:r w:rsidRPr="00294975">
        <w:rPr>
          <w:rFonts w:eastAsia="DejaVu Sans" w:cs="DejaVu Sans"/>
          <w:lang w:eastAsia="en-US" w:bidi="en-US"/>
        </w:rPr>
        <w:t xml:space="preserve">. </w:t>
      </w:r>
    </w:p>
    <w:p w14:paraId="75F18781" w14:textId="77777777" w:rsidR="00B67113" w:rsidRDefault="00B67113">
      <w:pPr>
        <w:pStyle w:val="LO-normal"/>
      </w:pPr>
    </w:p>
    <w:p w14:paraId="4DE84BC2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Дальше полученное обрабатывается </w:t>
      </w:r>
      <w:r>
        <w:rPr>
          <w:rFonts w:eastAsia="DejaVu Sans" w:cs="DejaVu Sans"/>
          <w:lang w:val="en-US" w:eastAsia="en-US" w:bidi="en-US"/>
        </w:rPr>
        <w:t>xml</w:t>
      </w:r>
      <w:r w:rsidRPr="00294975">
        <w:rPr>
          <w:rFonts w:eastAsia="DejaVu Sans" w:cs="DejaVu Sans"/>
          <w:lang w:eastAsia="en-US" w:bidi="en-US"/>
        </w:rPr>
        <w:t>-парсером.</w:t>
      </w:r>
    </w:p>
  </w:comment>
  <w:comment w:id="14" w:author="Unknown Author" w:date="2018-05-15T18:29:00Z" w:initials="">
    <w:p w14:paraId="63AF40E5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 xml:space="preserve">ссылка на литературу какую-нибудь </w:t>
      </w:r>
      <w:proofErr w:type="spellStart"/>
      <w:r w:rsidRPr="00294975">
        <w:rPr>
          <w:rFonts w:eastAsia="DejaVu Sans" w:cs="DejaVu Sans"/>
          <w:lang w:eastAsia="en-US" w:bidi="en-US"/>
        </w:rPr>
        <w:t>плз</w:t>
      </w:r>
      <w:proofErr w:type="spellEnd"/>
      <w:r w:rsidRPr="00294975">
        <w:rPr>
          <w:rFonts w:eastAsia="DejaVu Sans" w:cs="DejaVu Sans"/>
          <w:lang w:eastAsia="en-US" w:bidi="en-US"/>
        </w:rPr>
        <w:t>.</w:t>
      </w:r>
    </w:p>
  </w:comment>
  <w:comment w:id="15" w:author="Unknown Author" w:date="2018-05-15T18:29:00Z" w:initials="">
    <w:p w14:paraId="55596EDA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которые можно было бы исчерпать за несколько десятков запросов.</w:t>
      </w:r>
    </w:p>
  </w:comment>
  <w:comment w:id="18" w:author="Unknown Author" w:date="2018-05-15T18:29:00Z" w:initials="">
    <w:p w14:paraId="62FE7CFB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ссылка</w:t>
      </w:r>
    </w:p>
  </w:comment>
  <w:comment w:id="19" w:author="Unknown Author" w:date="2018-05-15T18:29:00Z" w:initials="">
    <w:p w14:paraId="580D9694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ссылка</w:t>
      </w:r>
    </w:p>
  </w:comment>
  <w:comment w:id="20" w:author="Unknown Author" w:date="2018-05-15T18:29:00Z" w:initials="">
    <w:p w14:paraId="3F6FD00C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что-то пошло не так...</w:t>
      </w:r>
    </w:p>
  </w:comment>
  <w:comment w:id="21" w:author="Maria Myslina" w:date="2018-05-16T10:54:00Z" w:initials="MM">
    <w:p w14:paraId="39309FCD" w14:textId="711EE1ED" w:rsidR="0085458E" w:rsidRPr="0085458E" w:rsidRDefault="0085458E">
      <w:pPr>
        <w:pStyle w:val="a9"/>
      </w:pPr>
      <w:r>
        <w:rPr>
          <w:rStyle w:val="ab"/>
        </w:rPr>
        <w:annotationRef/>
      </w:r>
      <w:r>
        <w:t xml:space="preserve">да тут со всеми формулами что-то случилось, это </w:t>
      </w:r>
      <w:r>
        <w:rPr>
          <w:lang w:val="en-US"/>
        </w:rPr>
        <w:t>LibreOffice</w:t>
      </w:r>
      <w:r w:rsidRPr="0085458E">
        <w:t xml:space="preserve">, </w:t>
      </w:r>
      <w:r>
        <w:t>видимо</w:t>
      </w:r>
    </w:p>
  </w:comment>
  <w:comment w:id="22" w:author="Maria Myslina" w:date="2018-05-16T10:54:00Z" w:initials="MM">
    <w:p w14:paraId="48CE4053" w14:textId="4573D408" w:rsidR="0085458E" w:rsidRDefault="0085458E">
      <w:pPr>
        <w:pStyle w:val="a9"/>
      </w:pPr>
      <w:r>
        <w:rPr>
          <w:rStyle w:val="ab"/>
        </w:rPr>
        <w:annotationRef/>
      </w:r>
      <w:r>
        <w:t>В финальной версии поправлю их все сразу</w:t>
      </w:r>
    </w:p>
  </w:comment>
  <w:comment w:id="24" w:author="Unknown Author" w:date="2018-05-15T18:29:00Z" w:initials="">
    <w:p w14:paraId="3F8D3FA4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ссылка</w:t>
      </w:r>
    </w:p>
  </w:comment>
  <w:comment w:id="25" w:author="Unknown Author" w:date="2018-05-15T18:29:00Z" w:initials="">
    <w:p w14:paraId="326CE024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номер страницы?</w:t>
      </w:r>
    </w:p>
  </w:comment>
  <w:comment w:id="29" w:author="Unknown Author" w:date="2018-05-15T18:29:00Z" w:initials="">
    <w:p w14:paraId="15DF9C26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ссылки!</w:t>
      </w:r>
    </w:p>
  </w:comment>
  <w:comment w:id="33" w:author="Unknown Author" w:date="2018-05-15T18:29:00Z" w:initials="">
    <w:p w14:paraId="2BA4EA6E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ну офигенно, и чего с этим потом делать? Нужно выдавать ошибку, мне кажется.</w:t>
      </w:r>
    </w:p>
  </w:comment>
  <w:comment w:id="32" w:author="Maria Myslina" w:date="2018-05-16T11:30:00Z" w:initials="MM">
    <w:p w14:paraId="2A9B3C2E" w14:textId="77777777" w:rsidR="005A6086" w:rsidRPr="00165FA0" w:rsidRDefault="005A6086">
      <w:pPr>
        <w:pStyle w:val="a9"/>
      </w:pPr>
      <w:r>
        <w:rPr>
          <w:rStyle w:val="ab"/>
        </w:rPr>
        <w:annotationRef/>
      </w:r>
      <w:r w:rsidR="00165FA0">
        <w:t xml:space="preserve">Я хотела, чтобы пакет не ломал </w:t>
      </w:r>
      <w:proofErr w:type="spellStart"/>
      <w:r w:rsidR="00165FA0">
        <w:rPr>
          <w:lang w:val="en-US"/>
        </w:rPr>
        <w:t>lingcorpora</w:t>
      </w:r>
      <w:proofErr w:type="spellEnd"/>
      <w:r w:rsidR="00165FA0">
        <w:t xml:space="preserve">, поэтому сделал так. В этом случае </w:t>
      </w:r>
      <w:proofErr w:type="spellStart"/>
      <w:r w:rsidR="00165FA0">
        <w:t>поотом</w:t>
      </w:r>
      <w:proofErr w:type="spellEnd"/>
      <w:r w:rsidR="00165FA0">
        <w:t xml:space="preserve"> вместо нормальных индексов </w:t>
      </w:r>
      <w:r w:rsidR="00165FA0" w:rsidRPr="00165FA0">
        <w:t xml:space="preserve">[0, 0]. </w:t>
      </w:r>
      <w:r w:rsidR="00165FA0">
        <w:t xml:space="preserve">Возвращалось. </w:t>
      </w:r>
      <w:r w:rsidR="00165FA0">
        <w:br/>
      </w:r>
      <w:r w:rsidR="00165FA0">
        <w:br/>
        <w:t xml:space="preserve">Но теперь подумала, что лучше действительно выдавать ошибку, а проверять на ошибку просто внутри </w:t>
      </w:r>
      <w:proofErr w:type="spellStart"/>
      <w:r w:rsidR="00165FA0">
        <w:rPr>
          <w:lang w:val="en-US"/>
        </w:rPr>
        <w:t>lingcorpora</w:t>
      </w:r>
      <w:proofErr w:type="spellEnd"/>
      <w:r w:rsidR="00165FA0" w:rsidRPr="00165FA0">
        <w:t>.</w:t>
      </w:r>
      <w:r w:rsidR="00165FA0">
        <w:t xml:space="preserve"> </w:t>
      </w:r>
    </w:p>
  </w:comment>
  <w:comment w:id="34" w:author="Unknown Author" w:date="2018-05-15T18:29:00Z" w:initials="">
    <w:p w14:paraId="5A7678E6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боже, а зачем нужно нижнее подчеркивание после?</w:t>
      </w:r>
    </w:p>
  </w:comment>
  <w:comment w:id="35" w:author="Maria Myslina" w:date="2018-05-16T11:45:00Z" w:initials="MM">
    <w:p w14:paraId="55E903C4" w14:textId="70E27F17" w:rsidR="000E70D8" w:rsidRPr="000E70D8" w:rsidRDefault="000E70D8">
      <w:pPr>
        <w:pStyle w:val="a9"/>
      </w:pPr>
      <w:r>
        <w:rPr>
          <w:rStyle w:val="ab"/>
        </w:rPr>
        <w:annotationRef/>
      </w:r>
      <w:r>
        <w:t>Оно должно быть до, исправила</w:t>
      </w:r>
    </w:p>
  </w:comment>
  <w:comment w:id="36" w:author="Unknown Author" w:date="2018-05-15T18:29:00Z" w:initials="">
    <w:p w14:paraId="0E08FD2E" w14:textId="77777777" w:rsidR="00B67113" w:rsidRDefault="00B67113">
      <w:pPr>
        <w:pStyle w:val="LO-normal"/>
      </w:pPr>
      <w:r w:rsidRPr="00294975">
        <w:rPr>
          <w:rFonts w:eastAsia="DejaVu Sans" w:cs="DejaVu Sans"/>
          <w:lang w:eastAsia="en-US" w:bidi="en-US"/>
        </w:rPr>
        <w:t>непонятно как. поясните. Может быть на этом месте нужно смотреть на соответствующе категории родителя и детей и сравнивать их?</w:t>
      </w:r>
    </w:p>
  </w:comment>
  <w:comment w:id="37" w:author="Maria Myslina" w:date="2018-05-16T11:46:00Z" w:initials="MM">
    <w:p w14:paraId="651BD1E6" w14:textId="1099D783" w:rsidR="000E70D8" w:rsidRDefault="000E70D8" w:rsidP="000E70D8">
      <w:pPr>
        <w:pStyle w:val="a9"/>
        <w:ind w:firstLine="0"/>
      </w:pPr>
      <w:r>
        <w:rPr>
          <w:rStyle w:val="ab"/>
        </w:rPr>
        <w:annotationRef/>
      </w:r>
      <w:r>
        <w:t>Мы на это уже смотрели на предыдущих шагах. Сюда попадают только те, у которых все одинаковое. Таких случаев реально очень мало будет.</w:t>
      </w:r>
    </w:p>
  </w:comment>
  <w:comment w:id="39" w:author="Unknown Author" w:date="2018-05-15T21:31:00Z" w:initials="">
    <w:p w14:paraId="09E5773A" w14:textId="77777777" w:rsidR="00B67113" w:rsidRDefault="00B67113">
      <w:pPr>
        <w:pStyle w:val="LO-normal"/>
      </w:pPr>
      <w:r>
        <w:rPr>
          <w:sz w:val="20"/>
        </w:rPr>
        <w:t xml:space="preserve">Это чего все? А где заключение? А сколько Ваша программа </w:t>
      </w:r>
      <w:proofErr w:type="spellStart"/>
      <w:proofErr w:type="gramStart"/>
      <w:r>
        <w:rPr>
          <w:sz w:val="20"/>
        </w:rPr>
        <w:t>тарахтит?А</w:t>
      </w:r>
      <w:proofErr w:type="spellEnd"/>
      <w:proofErr w:type="gramEnd"/>
      <w:r>
        <w:rPr>
          <w:sz w:val="20"/>
        </w:rPr>
        <w:t xml:space="preserve"> где история успеха с информацией, где скачать пакет?</w:t>
      </w:r>
    </w:p>
  </w:comment>
  <w:comment w:id="41" w:author="Unknown Author" w:date="2018-05-15T21:32:00Z" w:initials="">
    <w:p w14:paraId="431B914F" w14:textId="77777777" w:rsidR="00B67113" w:rsidRDefault="00B67113">
      <w:pPr>
        <w:pStyle w:val="LO-normal"/>
      </w:pPr>
      <w:r>
        <w:rPr>
          <w:sz w:val="20"/>
        </w:rPr>
        <w:t xml:space="preserve">Еще один комментарий, который удалится, так как </w:t>
      </w:r>
      <w:proofErr w:type="spellStart"/>
      <w:r>
        <w:rPr>
          <w:sz w:val="20"/>
        </w:rPr>
        <w:t>LibreOffice</w:t>
      </w:r>
      <w:proofErr w:type="spellEnd"/>
      <w:r>
        <w:rPr>
          <w:sz w:val="20"/>
        </w:rPr>
        <w:t xml:space="preserve"> ---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E99778" w15:done="0"/>
  <w15:commentEx w15:paraId="0E649251" w15:done="0"/>
  <w15:commentEx w15:paraId="434DD7FC" w15:paraIdParent="0E649251" w15:done="0"/>
  <w15:commentEx w15:paraId="39A27442" w15:done="0"/>
  <w15:commentEx w15:paraId="4F33E22B" w15:paraIdParent="39A27442" w15:done="0"/>
  <w15:commentEx w15:paraId="2852CFFC" w15:done="0"/>
  <w15:commentEx w15:paraId="3A17B4FF" w15:done="0"/>
  <w15:commentEx w15:paraId="26D1592A" w15:paraIdParent="3A17B4FF" w15:done="0"/>
  <w15:commentEx w15:paraId="4DE84BC2" w15:done="0"/>
  <w15:commentEx w15:paraId="63AF40E5" w15:done="0"/>
  <w15:commentEx w15:paraId="55596EDA" w15:done="0"/>
  <w15:commentEx w15:paraId="62FE7CFB" w15:done="0"/>
  <w15:commentEx w15:paraId="580D9694" w15:done="0"/>
  <w15:commentEx w15:paraId="3F6FD00C" w15:done="0"/>
  <w15:commentEx w15:paraId="39309FCD" w15:paraIdParent="3F6FD00C" w15:done="0"/>
  <w15:commentEx w15:paraId="48CE4053" w15:paraIdParent="3F6FD00C" w15:done="0"/>
  <w15:commentEx w15:paraId="3F8D3FA4" w15:done="0"/>
  <w15:commentEx w15:paraId="326CE024" w15:done="0"/>
  <w15:commentEx w15:paraId="15DF9C26" w15:done="0"/>
  <w15:commentEx w15:paraId="2BA4EA6E" w15:done="0"/>
  <w15:commentEx w15:paraId="2A9B3C2E" w15:paraIdParent="2BA4EA6E" w15:done="0"/>
  <w15:commentEx w15:paraId="5A7678E6" w15:done="0"/>
  <w15:commentEx w15:paraId="55E903C4" w15:paraIdParent="5A7678E6" w15:done="0"/>
  <w15:commentEx w15:paraId="0E08FD2E" w15:done="0"/>
  <w15:commentEx w15:paraId="651BD1E6" w15:paraIdParent="0E08FD2E" w15:done="0"/>
  <w15:commentEx w15:paraId="09E5773A" w15:done="0"/>
  <w15:commentEx w15:paraId="431B91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49251" w16cid:durableId="1EA5DEE9"/>
  <w16cid:commentId w16cid:paraId="434DD7FC" w16cid:durableId="1EA5DF6B"/>
  <w16cid:commentId w16cid:paraId="39A27442" w16cid:durableId="1EA5DEEA"/>
  <w16cid:commentId w16cid:paraId="4F33E22B" w16cid:durableId="1EA67F93"/>
  <w16cid:commentId w16cid:paraId="2852CFFC" w16cid:durableId="1EA5DEEB"/>
  <w16cid:commentId w16cid:paraId="3A17B4FF" w16cid:durableId="1EA5DEED"/>
  <w16cid:commentId w16cid:paraId="26D1592A" w16cid:durableId="1EA681C7"/>
  <w16cid:commentId w16cid:paraId="4DE84BC2" w16cid:durableId="1EA5DEEE"/>
  <w16cid:commentId w16cid:paraId="63AF40E5" w16cid:durableId="1EA5DEEF"/>
  <w16cid:commentId w16cid:paraId="55596EDA" w16cid:durableId="1EA5DEF0"/>
  <w16cid:commentId w16cid:paraId="62FE7CFB" w16cid:durableId="1EA5DEF1"/>
  <w16cid:commentId w16cid:paraId="580D9694" w16cid:durableId="1EA5DEF2"/>
  <w16cid:commentId w16cid:paraId="3F8D3FA4" w16cid:durableId="1EA5DEF4"/>
  <w16cid:commentId w16cid:paraId="326CE024" w16cid:durableId="1EA5DEF6"/>
  <w16cid:commentId w16cid:paraId="15DF9C26" w16cid:durableId="1EA5DEF7"/>
  <w16cid:commentId w16cid:paraId="2A9B3C2E" w16cid:durableId="1EA694E2"/>
  <w16cid:commentId w16cid:paraId="5A7678E6" w16cid:durableId="1EA5DEFA"/>
  <w16cid:commentId w16cid:paraId="55E903C4" w16cid:durableId="1EA6986F"/>
  <w16cid:commentId w16cid:paraId="0E08FD2E" w16cid:durableId="1EA5DEFB"/>
  <w16cid:commentId w16cid:paraId="651BD1E6" w16cid:durableId="1EA698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F745D" w14:textId="77777777" w:rsidR="001C1788" w:rsidRDefault="001C1788">
      <w:pPr>
        <w:spacing w:before="0" w:after="0" w:line="240" w:lineRule="auto"/>
      </w:pPr>
      <w:r>
        <w:separator/>
      </w:r>
    </w:p>
  </w:endnote>
  <w:endnote w:type="continuationSeparator" w:id="0">
    <w:p w14:paraId="60393AD6" w14:textId="77777777" w:rsidR="001C1788" w:rsidRDefault="001C17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eko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BD037" w14:textId="77777777" w:rsidR="001C1788" w:rsidRDefault="001C1788">
      <w:pPr>
        <w:pStyle w:val="LO-normal"/>
      </w:pPr>
    </w:p>
  </w:footnote>
  <w:footnote w:type="continuationSeparator" w:id="0">
    <w:p w14:paraId="0608D93D" w14:textId="77777777" w:rsidR="001C1788" w:rsidRDefault="001C1788">
      <w:pPr>
        <w:pStyle w:val="LO-normal"/>
      </w:pPr>
      <w:r>
        <w:continuationSeparator/>
      </w:r>
    </w:p>
  </w:footnote>
  <w:footnote w:id="1">
    <w:p w14:paraId="503DAC61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Пример запроса в английский параллельный подкорпус НКРЯ, выдача в формате KWIC: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br/>
      </w:r>
      <w:hyperlink r:id="rId1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http://search1.ruscorpora.ru/search.xml?mycorp=(lang%3A%22eng%22%20%7C%20lang_trans%3A%22eng%22)&amp;mysent=&amp;mysize=24681277&amp;mysentsize=1608376&amp;dpp=&amp;spp=&amp;spd=&amp;text=lexform&amp;mode=para&amp;sort=gr_tagging&amp;env=alpha&amp;req=linguistics&amp;out=kwic</w:t>
        </w:r>
      </w:hyperlink>
    </w:p>
  </w:footnote>
  <w:footnote w:id="2">
    <w:p w14:paraId="690ADFE6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момент разработки алгоритма не стояло задачи дать точную оценку эффективности его работы, поскольку было очевидно, что он не будет использоваться в качестве финальной версии.</w:t>
      </w:r>
    </w:p>
  </w:footnote>
  <w:footnote w:id="3">
    <w:p w14:paraId="613C7283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Метод максимального правдоподобия (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maximum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likelihood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method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)</w:t>
      </w:r>
    </w:p>
  </w:footnote>
  <w:footnote w:id="4">
    <w:p w14:paraId="6702045F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ЕМ-алгоритм</w:t>
      </w:r>
    </w:p>
  </w:footnote>
  <w:footnote w:id="5">
    <w:p w14:paraId="536EA938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hyperlink r:id="rId2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https://github.com/ufal/udpipe/blob/master/bindings/python/examples/udpipe_model.py</w:t>
        </w:r>
      </w:hyperlink>
    </w:p>
  </w:footnote>
  <w:footnote w:id="6">
    <w:p w14:paraId="575EBB15" w14:textId="77777777" w:rsidR="00B67113" w:rsidRDefault="00B67113">
      <w:pPr>
        <w:keepNext/>
        <w:widowControl/>
        <w:spacing w:before="0" w:after="0" w:line="240" w:lineRule="auto"/>
        <w:ind w:left="567" w:firstLine="0"/>
        <w:rPr>
          <w:rFonts w:eastAsia="Times New Roman" w:cs="Times New Roman"/>
          <w:color w:val="000000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Со списком кодов можно ознакомиться по ссылке: </w:t>
      </w:r>
      <w:hyperlink r:id="rId3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https://en.wikipedia.org/wiki/List_of_ISO_639-3_codes</w:t>
        </w:r>
      </w:hyperlink>
    </w:p>
    <w:p w14:paraId="683C0A7D" w14:textId="77777777" w:rsidR="00B67113" w:rsidRDefault="00B67113">
      <w:pPr>
        <w:keepNext/>
        <w:widowControl/>
        <w:spacing w:before="0" w:after="0" w:line="240" w:lineRule="auto"/>
      </w:pPr>
    </w:p>
  </w:footnote>
  <w:footnote w:id="7">
    <w:p w14:paraId="626B52E5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Список 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тегов доступен по ссылке: </w:t>
      </w:r>
      <w:hyperlink r:id="rId4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https://goo.gl/GKEiQf</w:t>
        </w:r>
      </w:hyperlink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. Синтаксических </w:t>
      </w:r>
      <w:r>
        <w:rPr>
          <w:rFonts w:ascii="Teko" w:eastAsia="Teko" w:hAnsi="Teko" w:cs="Teko"/>
          <w:color w:val="000000"/>
          <w:sz w:val="20"/>
          <w:szCs w:val="20"/>
          <w:shd w:val="clear" w:color="auto" w:fill="FFFFFF"/>
        </w:rPr>
        <w:t>—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по ссылке: </w:t>
      </w:r>
      <w:hyperlink r:id="rId5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https://goo.gl/qFetm8</w:t>
        </w:r>
      </w:hyperlink>
    </w:p>
  </w:footnote>
  <w:footnote w:id="8">
    <w:p w14:paraId="4A581433" w14:textId="77777777" w:rsidR="00B67113" w:rsidRDefault="00B67113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данном случае нет принципиальной разницы, какое именно слово выбрать. Слово слева берется из-за особенности работы функции </w:t>
      </w:r>
      <w:proofErr w:type="spellStart"/>
      <w:proofErr w:type="gramStart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min</w:t>
      </w:r>
      <w:proofErr w:type="spell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)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, которая при нахождении двух одинаковых минимальных значений возвращает первое из них, то есть в нашем случае вернет разницу в расстоянии от левого слова до текста запроса. Нужно понимать, что таких случаев, когда два равноудаленных слова имеют одинаковый балл, ничтожно мало.</w:t>
      </w:r>
    </w:p>
  </w:footnote>
  <w:footnote w:id="9">
    <w:p w14:paraId="00E1049F" w14:textId="640E3F9D" w:rsidR="005945AE" w:rsidRPr="005945AE" w:rsidRDefault="005945AE">
      <w:pPr>
        <w:pStyle w:val="a8"/>
        <w:rPr>
          <w:sz w:val="20"/>
          <w:szCs w:val="20"/>
        </w:rPr>
      </w:pPr>
      <w:r w:rsidRPr="005945AE">
        <w:rPr>
          <w:rStyle w:val="af6"/>
          <w:sz w:val="20"/>
          <w:szCs w:val="20"/>
        </w:rPr>
        <w:footnoteRef/>
      </w:r>
      <w:r w:rsidRPr="005945AE">
        <w:rPr>
          <w:sz w:val="20"/>
          <w:szCs w:val="20"/>
        </w:rPr>
        <w:t xml:space="preserve"> Такое часто наблюдалось </w:t>
      </w:r>
      <w:r>
        <w:rPr>
          <w:sz w:val="20"/>
          <w:szCs w:val="20"/>
        </w:rPr>
        <w:t xml:space="preserve">в запросах со словом </w:t>
      </w:r>
      <w:r w:rsidRPr="005945AE">
        <w:rPr>
          <w:i/>
          <w:sz w:val="20"/>
          <w:szCs w:val="20"/>
        </w:rPr>
        <w:t>прекрасный</w:t>
      </w:r>
      <w:r w:rsidRPr="005945A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слово входит в состав фразеологизма </w:t>
      </w:r>
      <w:r w:rsidRPr="00CA6C97">
        <w:rPr>
          <w:i/>
          <w:sz w:val="20"/>
          <w:szCs w:val="20"/>
        </w:rPr>
        <w:t>в один прекрасный день</w:t>
      </w:r>
      <w:r>
        <w:rPr>
          <w:sz w:val="20"/>
          <w:szCs w:val="20"/>
        </w:rPr>
        <w:t xml:space="preserve">, чаще всего переводимого на английский как </w:t>
      </w:r>
      <w:r w:rsidRPr="00CA6C97">
        <w:rPr>
          <w:i/>
          <w:sz w:val="20"/>
          <w:szCs w:val="20"/>
          <w:lang w:val="en-US"/>
        </w:rPr>
        <w:t>one</w:t>
      </w:r>
      <w:r w:rsidRPr="00CA6C97">
        <w:rPr>
          <w:i/>
          <w:sz w:val="20"/>
          <w:szCs w:val="20"/>
        </w:rPr>
        <w:t xml:space="preserve"> </w:t>
      </w:r>
      <w:r w:rsidRPr="00CA6C97">
        <w:rPr>
          <w:i/>
          <w:sz w:val="20"/>
          <w:szCs w:val="20"/>
          <w:lang w:val="en-US"/>
        </w:rPr>
        <w:t>day</w:t>
      </w:r>
      <w:r w:rsidRPr="005945A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Как видно, в таком случае слову </w:t>
      </w:r>
      <w:r w:rsidRPr="005945AE">
        <w:rPr>
          <w:i/>
          <w:sz w:val="20"/>
          <w:szCs w:val="20"/>
        </w:rPr>
        <w:t>прекрасный</w:t>
      </w:r>
      <w:r>
        <w:rPr>
          <w:sz w:val="20"/>
          <w:szCs w:val="20"/>
        </w:rPr>
        <w:t xml:space="preserve"> ничего не соответствует.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2D15"/>
    <w:multiLevelType w:val="multilevel"/>
    <w:tmpl w:val="7BDC2C6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6421C36"/>
    <w:multiLevelType w:val="hybridMultilevel"/>
    <w:tmpl w:val="034A7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3F546D"/>
    <w:multiLevelType w:val="multilevel"/>
    <w:tmpl w:val="324E60E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F213EB5"/>
    <w:multiLevelType w:val="multilevel"/>
    <w:tmpl w:val="D2129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539193D"/>
    <w:multiLevelType w:val="multilevel"/>
    <w:tmpl w:val="C59201DE"/>
    <w:lvl w:ilvl="0">
      <w:start w:val="1"/>
      <w:numFmt w:val="lowerRoman"/>
      <w:lvlText w:val="%1."/>
      <w:lvlJc w:val="righ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6B7790"/>
    <w:multiLevelType w:val="multilevel"/>
    <w:tmpl w:val="3B0492B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6EB27D5E"/>
    <w:multiLevelType w:val="multilevel"/>
    <w:tmpl w:val="AD52B2F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B89797E"/>
    <w:multiLevelType w:val="multilevel"/>
    <w:tmpl w:val="5ED4781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Myslina">
    <w15:presenceInfo w15:providerId="Windows Live" w15:userId="824f388ee2636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19C"/>
    <w:rsid w:val="000E70D8"/>
    <w:rsid w:val="00165FA0"/>
    <w:rsid w:val="001A4D67"/>
    <w:rsid w:val="001B5E47"/>
    <w:rsid w:val="001C1788"/>
    <w:rsid w:val="002901F1"/>
    <w:rsid w:val="00294975"/>
    <w:rsid w:val="003A219C"/>
    <w:rsid w:val="003A3BE8"/>
    <w:rsid w:val="004247B5"/>
    <w:rsid w:val="005945AE"/>
    <w:rsid w:val="005A6086"/>
    <w:rsid w:val="007E72BA"/>
    <w:rsid w:val="0085458E"/>
    <w:rsid w:val="008551CD"/>
    <w:rsid w:val="009C141A"/>
    <w:rsid w:val="00AA7477"/>
    <w:rsid w:val="00B67113"/>
    <w:rsid w:val="00CA6C97"/>
    <w:rsid w:val="00D16F8A"/>
    <w:rsid w:val="00E4729B"/>
    <w:rsid w:val="00F14C51"/>
    <w:rsid w:val="00FA4556"/>
    <w:rsid w:val="00F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1A"/>
  <w15:docId w15:val="{AE03FB0C-3254-409E-8BD1-BCC4F79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C51"/>
    <w:pPr>
      <w:widowControl w:val="0"/>
      <w:spacing w:before="120" w:after="280" w:line="360" w:lineRule="auto"/>
      <w:ind w:firstLine="567"/>
    </w:pPr>
    <w:rPr>
      <w:rFonts w:ascii="Times New Roman" w:hAnsi="Times New Roman"/>
    </w:rPr>
  </w:style>
  <w:style w:type="paragraph" w:styleId="1">
    <w:name w:val="heading 1"/>
    <w:basedOn w:val="LO-normal"/>
    <w:next w:val="a"/>
    <w:qFormat/>
    <w:pPr>
      <w:keepNext/>
      <w:keepLines/>
      <w:tabs>
        <w:tab w:val="left" w:pos="567"/>
      </w:tabs>
      <w:spacing w:before="240"/>
      <w:outlineLvl w:val="0"/>
    </w:pPr>
    <w:rPr>
      <w:b/>
      <w:color w:val="000000"/>
    </w:rPr>
  </w:style>
  <w:style w:type="paragraph" w:styleId="2">
    <w:name w:val="heading 2"/>
    <w:basedOn w:val="LO-normal"/>
    <w:next w:val="a"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LO-normal"/>
    <w:next w:val="a"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LO-normal"/>
    <w:next w:val="a"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 w:val="0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  <w:b w:val="0"/>
      <w:sz w:val="24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  <w:b w:val="0"/>
      <w:sz w:val="24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  <w:b w:val="0"/>
      <w:sz w:val="24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  <w:b w:val="0"/>
      <w:sz w:val="24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40" w:after="160"/>
      <w:ind w:left="567"/>
    </w:pPr>
    <w:rPr>
      <w:rFonts w:ascii="Times New Roman" w:eastAsia="Times New Roman" w:hAnsi="Times New Roman" w:cs="Times New Roman"/>
      <w:i/>
      <w:color w:val="000000"/>
    </w:rPr>
  </w:style>
  <w:style w:type="paragraph" w:styleId="a8">
    <w:name w:val="footnote text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rFonts w:cs="Mangal"/>
      <w:sz w:val="20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949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94975"/>
    <w:rPr>
      <w:rFonts w:ascii="Segoe UI" w:hAnsi="Segoe UI" w:cs="Mangal"/>
      <w:sz w:val="18"/>
      <w:szCs w:val="16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294975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294975"/>
    <w:rPr>
      <w:rFonts w:cs="Mangal"/>
      <w:b/>
      <w:bCs/>
      <w:sz w:val="20"/>
      <w:szCs w:val="18"/>
    </w:rPr>
  </w:style>
  <w:style w:type="character" w:styleId="af0">
    <w:name w:val="Hyperlink"/>
    <w:basedOn w:val="a0"/>
    <w:uiPriority w:val="99"/>
    <w:unhideWhenUsed/>
    <w:rsid w:val="005A6086"/>
    <w:rPr>
      <w:color w:val="0000FF"/>
      <w:u w:val="single"/>
    </w:rPr>
  </w:style>
  <w:style w:type="character" w:styleId="af1">
    <w:name w:val="Strong"/>
    <w:basedOn w:val="a0"/>
    <w:uiPriority w:val="22"/>
    <w:qFormat/>
    <w:rsid w:val="005A6086"/>
    <w:rPr>
      <w:b/>
      <w:bCs/>
    </w:rPr>
  </w:style>
  <w:style w:type="character" w:styleId="af2">
    <w:name w:val="Unresolved Mention"/>
    <w:basedOn w:val="a0"/>
    <w:uiPriority w:val="99"/>
    <w:semiHidden/>
    <w:unhideWhenUsed/>
    <w:rsid w:val="005A6086"/>
    <w:rPr>
      <w:color w:val="808080"/>
      <w:shd w:val="clear" w:color="auto" w:fill="E6E6E6"/>
    </w:rPr>
  </w:style>
  <w:style w:type="paragraph" w:customStyle="1" w:styleId="af3">
    <w:name w:val="Внутренние заголовки"/>
    <w:basedOn w:val="3"/>
    <w:next w:val="a"/>
    <w:link w:val="af4"/>
    <w:autoRedefine/>
    <w:qFormat/>
    <w:rsid w:val="00E4729B"/>
    <w:pPr>
      <w:spacing w:line="360" w:lineRule="auto"/>
      <w:ind w:firstLine="567"/>
      <w:jc w:val="both"/>
    </w:pPr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character" w:customStyle="1" w:styleId="af4">
    <w:name w:val="Внутренние заголовки Знак"/>
    <w:basedOn w:val="a0"/>
    <w:link w:val="af3"/>
    <w:rsid w:val="00E4729B"/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paragraph" w:styleId="af5">
    <w:name w:val="List Paragraph"/>
    <w:basedOn w:val="a"/>
    <w:uiPriority w:val="34"/>
    <w:qFormat/>
    <w:rsid w:val="004247B5"/>
    <w:pPr>
      <w:ind w:left="720"/>
      <w:contextualSpacing/>
    </w:pPr>
    <w:rPr>
      <w:rFonts w:cs="Mangal"/>
      <w:szCs w:val="21"/>
    </w:rPr>
  </w:style>
  <w:style w:type="character" w:styleId="af6">
    <w:name w:val="footnote reference"/>
    <w:basedOn w:val="a0"/>
    <w:uiPriority w:val="99"/>
    <w:semiHidden/>
    <w:unhideWhenUsed/>
    <w:rsid w:val="005945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tech.yandex.ru/dictionary/doc/dg/reference/lookup-docpage/" TargetMode="External"/><Relationship Id="rId1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ginter.github.io/docs/introduc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ch.yandex.ru/dictionary/" TargetMode="External"/><Relationship Id="rId17" Type="http://schemas.openxmlformats.org/officeDocument/2006/relationships/hyperlink" Target="https://lindat.mff.cuni.cz/repository/xmlui/handle/11234/1-23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ia-terekhina/search_kwic" TargetMode="External"/><Relationship Id="rId20" Type="http://schemas.openxmlformats.org/officeDocument/2006/relationships/hyperlink" Target="https://github.com/maria-terekhina/search_kw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universaldependencies.org/#language-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List_of_ISO_639-3_codes" TargetMode="External"/><Relationship Id="rId2" Type="http://schemas.openxmlformats.org/officeDocument/2006/relationships/hyperlink" Target="https://github.com/ufal/udpipe/blob/master/bindings/python/examples/udpipe_model.py" TargetMode="External"/><Relationship Id="rId1" Type="http://schemas.openxmlformats.org/officeDocument/2006/relationships/hyperlink" Target="http://search1.ruscorpora.ru/search.xml?mycorp=(lang%3A%22eng%22%20|%20lang_trans%3A%22eng%22)&amp;mysent=&amp;mysize=24681277&amp;mysentsize=1608376&amp;dpp=&amp;spp=&amp;spd=&amp;text=lexform&amp;mode=para&amp;sort=gr_tagging&amp;env=alpha&amp;req=linguistics&amp;out=kwic" TargetMode="External"/><Relationship Id="rId5" Type="http://schemas.openxmlformats.org/officeDocument/2006/relationships/hyperlink" Target="https://goo.gl/qFetm8" TargetMode="External"/><Relationship Id="rId4" Type="http://schemas.openxmlformats.org/officeDocument/2006/relationships/hyperlink" Target="https://goo.gl/GKEiQ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E598-C9FB-482F-9BCC-740B1912E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3422</Words>
  <Characters>23305</Characters>
  <Application>Microsoft Office Word</Application>
  <DocSecurity>0</DocSecurity>
  <Lines>495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 Myslina</cp:lastModifiedBy>
  <cp:revision>7</cp:revision>
  <dcterms:created xsi:type="dcterms:W3CDTF">2018-05-15T19:34:00Z</dcterms:created>
  <dcterms:modified xsi:type="dcterms:W3CDTF">2018-05-17T16:56:00Z</dcterms:modified>
  <dc:language>en-US</dc:language>
</cp:coreProperties>
</file>